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394CD" w14:textId="2671B339" w:rsidR="00E67A70" w:rsidRDefault="00D53D55">
      <w:pPr>
        <w:spacing w:after="100" w:line="276" w:lineRule="auto"/>
        <w:ind w:left="167" w:firstLine="0"/>
        <w:jc w:val="center"/>
        <w:rPr>
          <w:b/>
          <w:sz w:val="32"/>
        </w:rPr>
        <w:pPrChange w:id="0" w:author="Guzman,Sandra" w:date="2023-07-28T16:39:00Z">
          <w:pPr>
            <w:spacing w:after="100" w:line="276" w:lineRule="auto"/>
            <w:ind w:left="167" w:firstLine="0"/>
            <w:jc w:val="left"/>
          </w:pPr>
        </w:pPrChange>
      </w:pPr>
      <w:ins w:id="1" w:author="Guzman,Sandra" w:date="2023-07-28T16:38:00Z">
        <w:r>
          <w:rPr>
            <w:b/>
            <w:sz w:val="32"/>
          </w:rPr>
          <w:t xml:space="preserve">Creating Effective Time Series </w:t>
        </w:r>
        <w:r w:rsidR="0045399F">
          <w:rPr>
            <w:b/>
            <w:sz w:val="32"/>
          </w:rPr>
          <w:t xml:space="preserve">for AI </w:t>
        </w:r>
        <w:del w:id="2" w:author="Botache, Eduart A." w:date="2023-07-30T21:39:00Z">
          <w:r w:rsidR="0045399F" w:rsidDel="00B1552C">
            <w:rPr>
              <w:b/>
              <w:sz w:val="32"/>
            </w:rPr>
            <w:delText>a</w:delText>
          </w:r>
        </w:del>
      </w:ins>
      <w:ins w:id="3" w:author="Botache, Eduart A." w:date="2023-07-30T21:39:00Z">
        <w:r w:rsidR="00B1552C">
          <w:rPr>
            <w:b/>
            <w:sz w:val="32"/>
          </w:rPr>
          <w:t>A</w:t>
        </w:r>
      </w:ins>
      <w:ins w:id="4" w:author="Guzman,Sandra" w:date="2023-07-28T16:38:00Z">
        <w:r w:rsidR="0045399F">
          <w:rPr>
            <w:b/>
            <w:sz w:val="32"/>
          </w:rPr>
          <w:t xml:space="preserve">pplications: </w:t>
        </w:r>
      </w:ins>
      <w:ins w:id="5" w:author="Guzman,Sandra" w:date="2023-07-28T16:36:00Z">
        <w:r w:rsidR="005A5F07">
          <w:rPr>
            <w:b/>
            <w:sz w:val="32"/>
          </w:rPr>
          <w:t xml:space="preserve"> </w:t>
        </w:r>
      </w:ins>
      <w:r w:rsidR="00C34A61">
        <w:rPr>
          <w:b/>
          <w:sz w:val="32"/>
        </w:rPr>
        <w:t xml:space="preserve">Assessing </w:t>
      </w:r>
      <w:del w:id="6" w:author="Guzman,Sandra" w:date="2023-07-28T16:40:00Z">
        <w:r w:rsidR="00C34A61" w:rsidDel="00974D2E">
          <w:rPr>
            <w:b/>
            <w:sz w:val="32"/>
          </w:rPr>
          <w:delText xml:space="preserve">the </w:delText>
        </w:r>
      </w:del>
      <w:r w:rsidR="00C34A61">
        <w:rPr>
          <w:b/>
          <w:sz w:val="32"/>
        </w:rPr>
        <w:t xml:space="preserve">Minimum </w:t>
      </w:r>
      <w:del w:id="7" w:author="Guzman,Sandra" w:date="2023-07-28T16:39:00Z">
        <w:r w:rsidR="00C34A61" w:rsidDel="00974D2E">
          <w:rPr>
            <w:b/>
            <w:sz w:val="32"/>
          </w:rPr>
          <w:delText xml:space="preserve">Time Series </w:delText>
        </w:r>
      </w:del>
      <w:r w:rsidR="00C34A61">
        <w:rPr>
          <w:b/>
          <w:sz w:val="32"/>
        </w:rPr>
        <w:t>Data Require</w:t>
      </w:r>
      <w:ins w:id="8" w:author="Guzman,Sandra" w:date="2023-07-28T16:40:00Z">
        <w:r w:rsidR="00974D2E">
          <w:rPr>
            <w:b/>
            <w:sz w:val="32"/>
          </w:rPr>
          <w:t>ments</w:t>
        </w:r>
      </w:ins>
      <w:del w:id="9" w:author="Guzman,Sandra" w:date="2023-07-28T16:40:00Z">
        <w:r w:rsidR="00C34A61" w:rsidDel="00974D2E">
          <w:rPr>
            <w:b/>
            <w:sz w:val="32"/>
          </w:rPr>
          <w:delText>d</w:delText>
        </w:r>
      </w:del>
      <w:del w:id="10" w:author="Guzman,Sandra" w:date="2023-07-28T16:39:00Z">
        <w:r w:rsidR="00C34A61" w:rsidDel="00974D2E">
          <w:rPr>
            <w:b/>
            <w:sz w:val="32"/>
          </w:rPr>
          <w:delText xml:space="preserve"> </w:delText>
        </w:r>
        <w:r w:rsidR="0095332A" w:rsidDel="00974D2E">
          <w:rPr>
            <w:b/>
            <w:sz w:val="32"/>
          </w:rPr>
          <w:delText>for Machine Learning Applications</w:delText>
        </w:r>
      </w:del>
      <w:r w:rsidR="0044035A">
        <w:rPr>
          <w:b/>
          <w:sz w:val="32"/>
        </w:rPr>
        <w:t>.</w:t>
      </w:r>
    </w:p>
    <w:p w14:paraId="0A70E596" w14:textId="77777777" w:rsidR="00575E77" w:rsidRPr="00C6436C" w:rsidRDefault="00575E77" w:rsidP="00575E77">
      <w:pPr>
        <w:spacing w:after="226" w:line="259" w:lineRule="auto"/>
        <w:ind w:left="10" w:right="10" w:hanging="10"/>
        <w:jc w:val="center"/>
      </w:pPr>
      <w:r w:rsidRPr="00C6436C">
        <w:rPr>
          <w:sz w:val="22"/>
        </w:rPr>
        <w:t>Eduart Murcia</w:t>
      </w:r>
      <w:r w:rsidRPr="00C6436C">
        <w:rPr>
          <w:sz w:val="22"/>
          <w:vertAlign w:val="superscript"/>
        </w:rPr>
        <w:t xml:space="preserve">1 </w:t>
      </w:r>
      <w:r w:rsidRPr="00C6436C">
        <w:rPr>
          <w:sz w:val="22"/>
        </w:rPr>
        <w:t>and Sandra M. Guzmán, Ph.D.</w:t>
      </w:r>
      <w:r w:rsidRPr="00C6436C">
        <w:rPr>
          <w:sz w:val="22"/>
          <w:vertAlign w:val="superscript"/>
        </w:rPr>
        <w:t>1</w:t>
      </w:r>
    </w:p>
    <w:p w14:paraId="28246710" w14:textId="77777777" w:rsidR="00575E77" w:rsidRPr="00C6436C" w:rsidRDefault="00575E77" w:rsidP="00575E77">
      <w:pPr>
        <w:spacing w:after="226" w:line="259" w:lineRule="auto"/>
        <w:ind w:left="10" w:hanging="10"/>
        <w:jc w:val="center"/>
      </w:pPr>
      <w:r w:rsidRPr="00C6436C">
        <w:rPr>
          <w:sz w:val="22"/>
          <w:vertAlign w:val="superscript"/>
        </w:rPr>
        <w:t>1</w:t>
      </w:r>
      <w:r w:rsidRPr="00C6436C">
        <w:rPr>
          <w:sz w:val="22"/>
        </w:rPr>
        <w:t>Indian River Research and Education Center, University of Florida.</w:t>
      </w:r>
    </w:p>
    <w:p w14:paraId="6AC9104D" w14:textId="336D7D69" w:rsidR="00575E77" w:rsidRPr="00575E77" w:rsidRDefault="00575E77" w:rsidP="00575E77">
      <w:pPr>
        <w:spacing w:after="100" w:line="276" w:lineRule="auto"/>
        <w:jc w:val="left"/>
        <w:rPr>
          <w:sz w:val="24"/>
          <w:szCs w:val="24"/>
        </w:rPr>
      </w:pPr>
    </w:p>
    <w:p w14:paraId="78548BEC" w14:textId="3260605C" w:rsidR="00E67A70" w:rsidRPr="0095332A" w:rsidRDefault="0045205C" w:rsidP="005B7474">
      <w:pPr>
        <w:pStyle w:val="ListParagraph"/>
        <w:numPr>
          <w:ilvl w:val="0"/>
          <w:numId w:val="13"/>
        </w:numPr>
        <w:spacing w:after="14" w:line="480" w:lineRule="auto"/>
        <w:rPr>
          <w:b/>
          <w:bCs/>
        </w:rPr>
      </w:pPr>
      <w:r w:rsidRPr="005B7474">
        <w:rPr>
          <w:b/>
          <w:bCs/>
          <w:sz w:val="19"/>
        </w:rPr>
        <w:t>Introduction</w:t>
      </w:r>
    </w:p>
    <w:p w14:paraId="063373E4" w14:textId="2FAE47DA" w:rsidR="0095332A" w:rsidRDefault="00974D2E" w:rsidP="00137719">
      <w:pPr>
        <w:spacing w:after="14" w:line="480" w:lineRule="auto"/>
      </w:pPr>
      <w:ins w:id="11" w:author="Guzman,Sandra" w:date="2023-07-28T16:40:00Z">
        <w:r>
          <w:t xml:space="preserve">Artificial intelligence, </w:t>
        </w:r>
        <w:del w:id="12" w:author="Botache, Eduart A." w:date="2023-07-30T21:39:00Z">
          <w:r w:rsidDel="00B1552C">
            <w:delText xml:space="preserve">and more </w:delText>
          </w:r>
        </w:del>
        <w:r>
          <w:t xml:space="preserve">specifically </w:t>
        </w:r>
      </w:ins>
      <w:r w:rsidR="00E72135">
        <w:t xml:space="preserve">Machine Learning </w:t>
      </w:r>
      <w:r w:rsidR="001C42A7">
        <w:t xml:space="preserve">(ML) </w:t>
      </w:r>
      <w:r w:rsidR="00E72135">
        <w:t>applications</w:t>
      </w:r>
      <w:ins w:id="13" w:author="Botache, Eduart A." w:date="2023-07-30T21:39:00Z">
        <w:r w:rsidR="00B1552C">
          <w:t>,</w:t>
        </w:r>
      </w:ins>
      <w:r w:rsidR="00E72135">
        <w:t xml:space="preserve"> </w:t>
      </w:r>
      <w:r w:rsidR="00916E42">
        <w:t xml:space="preserve">have emerged as </w:t>
      </w:r>
      <w:r w:rsidR="009A48EA">
        <w:t>essential</w:t>
      </w:r>
      <w:r w:rsidR="00916E42">
        <w:t xml:space="preserve"> modeling tools </w:t>
      </w:r>
      <w:r w:rsidR="00257237">
        <w:t>for scientist</w:t>
      </w:r>
      <w:r w:rsidR="009A48EA">
        <w:t xml:space="preserve">s, technicians, and </w:t>
      </w:r>
      <w:del w:id="14" w:author="Botache, Eduart A." w:date="2023-07-30T21:39:00Z">
        <w:r w:rsidR="009A48EA" w:rsidDel="00B1552C">
          <w:delText xml:space="preserve">decision </w:delText>
        </w:r>
      </w:del>
      <w:ins w:id="15" w:author="Botache, Eduart A." w:date="2023-07-30T21:39:00Z">
        <w:r w:rsidR="00B1552C">
          <w:t>decision-</w:t>
        </w:r>
      </w:ins>
      <w:r w:rsidR="009A48EA">
        <w:t>makers seeking insights into complex processes, particularly those with interrelated variables, such as</w:t>
      </w:r>
      <w:r w:rsidR="005E2A6F">
        <w:t xml:space="preserve"> natural resources</w:t>
      </w:r>
      <w:r w:rsidR="003E30D3">
        <w:t xml:space="preserve"> management. </w:t>
      </w:r>
      <w:r w:rsidR="00426529">
        <w:t xml:space="preserve">ML has </w:t>
      </w:r>
      <w:r w:rsidR="009A48EA">
        <w:t xml:space="preserve">also become more popular for practical </w:t>
      </w:r>
      <w:del w:id="16" w:author="Botache, Eduart A." w:date="2023-07-30T21:39:00Z">
        <w:r w:rsidR="009A48EA" w:rsidDel="00B1552C">
          <w:delText xml:space="preserve">decision </w:delText>
        </w:r>
      </w:del>
      <w:ins w:id="17" w:author="Botache, Eduart A." w:date="2023-07-30T21:39:00Z">
        <w:r w:rsidR="00B1552C">
          <w:t>decision-</w:t>
        </w:r>
      </w:ins>
      <w:r w:rsidR="009A48EA">
        <w:t>making when other modeling tools are un</w:t>
      </w:r>
      <w:r w:rsidR="00A81438">
        <w:t>available</w:t>
      </w:r>
      <w:r w:rsidR="00D54E16">
        <w:t xml:space="preserve">. </w:t>
      </w:r>
      <w:r w:rsidR="008E7F3E">
        <w:t xml:space="preserve">Despite the widespread applicability of ML </w:t>
      </w:r>
      <w:r w:rsidR="00137719">
        <w:t xml:space="preserve">for various applications, determining the </w:t>
      </w:r>
      <w:r w:rsidR="00EE3C10">
        <w:t xml:space="preserve">minimum </w:t>
      </w:r>
      <w:del w:id="18" w:author="Guzman,Sandra" w:date="2023-07-28T13:42:00Z">
        <w:r w:rsidR="004D7624" w:rsidDel="00C64D15">
          <w:delText>ammount</w:delText>
        </w:r>
      </w:del>
      <w:ins w:id="19" w:author="Guzman,Sandra" w:date="2023-07-28T13:42:00Z">
        <w:r w:rsidR="00C64D15">
          <w:t>amount</w:t>
        </w:r>
      </w:ins>
      <w:r w:rsidR="00CA3CFE">
        <w:t xml:space="preserve">, granularity, and quality of data </w:t>
      </w:r>
      <w:r w:rsidR="002C56E4">
        <w:t xml:space="preserve">is not always </w:t>
      </w:r>
      <w:r w:rsidR="008A29FC">
        <w:t>straightforward</w:t>
      </w:r>
      <w:r w:rsidR="002C56E4">
        <w:t xml:space="preserve">. </w:t>
      </w:r>
      <w:r w:rsidR="009A48EA">
        <w:t>This publication provides</w:t>
      </w:r>
      <w:r w:rsidR="00F36FDC">
        <w:t xml:space="preserve"> an overview of the </w:t>
      </w:r>
      <w:del w:id="20" w:author="Botache, Eduart A." w:date="2023-07-30T21:39:00Z">
        <w:r w:rsidR="00F36FDC" w:rsidDel="00B1552C">
          <w:delText xml:space="preserve">general </w:delText>
        </w:r>
      </w:del>
      <w:r w:rsidR="00F36FDC">
        <w:t>factors that should be considered</w:t>
      </w:r>
      <w:r w:rsidR="00620C21">
        <w:t xml:space="preserve"> </w:t>
      </w:r>
      <w:r w:rsidR="008A29FC">
        <w:t>when employing</w:t>
      </w:r>
      <w:r w:rsidR="00620C21">
        <w:t xml:space="preserve"> ML applications </w:t>
      </w:r>
      <w:r w:rsidR="005B714E">
        <w:t>with</w:t>
      </w:r>
      <w:r w:rsidR="00620C21">
        <w:t xml:space="preserve"> </w:t>
      </w:r>
      <w:r w:rsidR="0091321B">
        <w:t>Time Series (TS) data</w:t>
      </w:r>
      <w:r w:rsidR="005B714E">
        <w:t xml:space="preserve"> as input</w:t>
      </w:r>
      <w:r w:rsidR="0091321B">
        <w:t xml:space="preserve">. </w:t>
      </w:r>
      <w:r w:rsidR="007A5A66">
        <w:t xml:space="preserve">Although the </w:t>
      </w:r>
      <w:r w:rsidR="002A06B2">
        <w:t xml:space="preserve">information provided in this publication could be </w:t>
      </w:r>
      <w:r w:rsidR="00081AC4">
        <w:t>relevant</w:t>
      </w:r>
      <w:r w:rsidR="002A06B2">
        <w:t xml:space="preserve"> for projects </w:t>
      </w:r>
      <w:r w:rsidR="00081AC4">
        <w:t>using images as input data</w:t>
      </w:r>
      <w:r w:rsidR="002A06B2">
        <w:t xml:space="preserve">, </w:t>
      </w:r>
      <w:r w:rsidR="004B43BA">
        <w:t>the</w:t>
      </w:r>
      <w:r w:rsidR="00DA3AD1">
        <w:t>se</w:t>
      </w:r>
      <w:r w:rsidR="004B43BA">
        <w:t xml:space="preserve"> </w:t>
      </w:r>
      <w:r w:rsidR="00DA3AD1">
        <w:t>require</w:t>
      </w:r>
      <w:r w:rsidR="004B43BA">
        <w:t xml:space="preserve"> </w:t>
      </w:r>
      <w:r w:rsidR="00E66F9A">
        <w:t>additional checks that should be performed to a</w:t>
      </w:r>
      <w:r w:rsidR="009A48EA">
        <w:t>d</w:t>
      </w:r>
      <w:r w:rsidR="00E66F9A">
        <w:t xml:space="preserve">dress data quality. </w:t>
      </w:r>
      <w:r w:rsidR="00015911">
        <w:t xml:space="preserve">For more </w:t>
      </w:r>
      <w:del w:id="21" w:author="Guzman,Sandra" w:date="2023-07-28T13:43:00Z">
        <w:r w:rsidR="00D85E6E" w:rsidDel="002B2FBD">
          <w:delText>details</w:delText>
        </w:r>
        <w:r w:rsidR="00015911" w:rsidDel="002B2FBD">
          <w:delText xml:space="preserve"> </w:delText>
        </w:r>
      </w:del>
      <w:ins w:id="22" w:author="Guzman,Sandra" w:date="2023-07-28T13:43:00Z">
        <w:r w:rsidR="002B2FBD">
          <w:t xml:space="preserve">examples </w:t>
        </w:r>
      </w:ins>
      <w:del w:id="23" w:author="Botache, Eduart A." w:date="2023-07-30T21:39:00Z">
        <w:r w:rsidR="00015911" w:rsidDel="00B1552C">
          <w:delText xml:space="preserve">on </w:delText>
        </w:r>
      </w:del>
      <w:ins w:id="24" w:author="Botache, Eduart A." w:date="2023-07-30T21:39:00Z">
        <w:r w:rsidR="00B1552C">
          <w:t xml:space="preserve">of </w:t>
        </w:r>
      </w:ins>
      <w:r w:rsidR="007D5FF9">
        <w:t xml:space="preserve">object detection </w:t>
      </w:r>
      <w:r w:rsidR="00604AC8">
        <w:t>AI applications</w:t>
      </w:r>
      <w:r w:rsidR="009A48EA">
        <w:t>,</w:t>
      </w:r>
      <w:r w:rsidR="00604AC8">
        <w:t xml:space="preserve"> </w:t>
      </w:r>
      <w:r w:rsidR="00EF4020">
        <w:t xml:space="preserve">refer to the EDIS publication AE529, </w:t>
      </w:r>
      <w:r w:rsidR="008D4F56">
        <w:t>Applications of Artificial Intelligence for Precision Agriculture (</w:t>
      </w:r>
      <w:hyperlink r:id="rId8" w:history="1">
        <w:r w:rsidR="008D4F56" w:rsidRPr="00F773B6">
          <w:rPr>
            <w:rStyle w:val="Hyperlink"/>
          </w:rPr>
          <w:t>https://edis.ifas.ufl.edu/publication/AE529</w:t>
        </w:r>
      </w:hyperlink>
      <w:r w:rsidR="008D4F56">
        <w:t>)</w:t>
      </w:r>
      <w:r w:rsidR="00762260">
        <w:t>.</w:t>
      </w:r>
      <w:r w:rsidR="008D4F56">
        <w:t xml:space="preserve"> </w:t>
      </w:r>
    </w:p>
    <w:p w14:paraId="7E27E69A" w14:textId="77777777" w:rsidR="004E7928" w:rsidRDefault="004E7928" w:rsidP="0095332A">
      <w:pPr>
        <w:spacing w:after="14" w:line="480" w:lineRule="auto"/>
      </w:pPr>
    </w:p>
    <w:p w14:paraId="3576A75F" w14:textId="34514A57" w:rsidR="00E67A70" w:rsidRDefault="0045205C" w:rsidP="005B7474">
      <w:pPr>
        <w:numPr>
          <w:ilvl w:val="0"/>
          <w:numId w:val="16"/>
        </w:numPr>
        <w:spacing w:after="14" w:line="480" w:lineRule="auto"/>
        <w:ind w:left="506"/>
        <w:jc w:val="left"/>
      </w:pPr>
      <w:r w:rsidRPr="0044035A">
        <w:rPr>
          <w:b/>
          <w:bCs/>
          <w:sz w:val="19"/>
        </w:rPr>
        <w:t xml:space="preserve">How much data should I collect to use </w:t>
      </w:r>
      <w:r w:rsidR="0044035A" w:rsidRPr="0044035A">
        <w:rPr>
          <w:b/>
          <w:bCs/>
          <w:sz w:val="19"/>
        </w:rPr>
        <w:t>ML</w:t>
      </w:r>
      <w:r w:rsidR="009A48EA">
        <w:rPr>
          <w:sz w:val="19"/>
        </w:rPr>
        <w:t>?</w:t>
      </w:r>
    </w:p>
    <w:p w14:paraId="15CBDE73" w14:textId="2159B078" w:rsidR="00EC3B5F" w:rsidRDefault="00135092" w:rsidP="00EC3B5F">
      <w:pPr>
        <w:spacing w:after="269" w:line="480" w:lineRule="auto"/>
        <w:ind w:left="10" w:right="195"/>
        <w:rPr>
          <w:b/>
          <w:bCs/>
        </w:rPr>
      </w:pPr>
      <w:r>
        <w:t xml:space="preserve">As ML </w:t>
      </w:r>
      <w:r w:rsidR="003A615F">
        <w:t xml:space="preserve">models </w:t>
      </w:r>
      <w:r w:rsidR="00F8480A">
        <w:t>are</w:t>
      </w:r>
      <w:r>
        <w:t xml:space="preserve"> </w:t>
      </w:r>
      <w:r w:rsidR="003A615F">
        <w:t>data</w:t>
      </w:r>
      <w:r w:rsidR="00F8480A">
        <w:t>-driven</w:t>
      </w:r>
      <w:r w:rsidR="0045205C">
        <w:t xml:space="preserve">, having </w:t>
      </w:r>
      <w:r w:rsidR="00B25E0F">
        <w:t>more</w:t>
      </w:r>
      <w:r w:rsidR="0045205C">
        <w:t xml:space="preserve"> observations is </w:t>
      </w:r>
      <w:r w:rsidR="00BC6683">
        <w:t xml:space="preserve">more </w:t>
      </w:r>
      <w:r w:rsidR="0045205C">
        <w:t xml:space="preserve">beneficial. More </w:t>
      </w:r>
      <w:r w:rsidR="00270279">
        <w:t xml:space="preserve">observations </w:t>
      </w:r>
      <w:r w:rsidR="009E795E">
        <w:t>facilitate</w:t>
      </w:r>
      <w:r w:rsidR="0045205C">
        <w:t xml:space="preserve"> </w:t>
      </w:r>
      <w:r w:rsidR="00341010">
        <w:t>accurately capturing patterns, trends, and variations in TS data</w:t>
      </w:r>
      <w:r w:rsidR="0045205C">
        <w:t xml:space="preserve">. </w:t>
      </w:r>
      <w:r w:rsidR="002C4ABC">
        <w:t>While</w:t>
      </w:r>
      <w:r w:rsidR="0045205C">
        <w:t xml:space="preserve"> </w:t>
      </w:r>
      <w:r w:rsidR="0045205C">
        <w:lastRenderedPageBreak/>
        <w:t>the</w:t>
      </w:r>
      <w:r w:rsidR="006B08A2">
        <w:t>re is no established</w:t>
      </w:r>
      <w:r w:rsidR="0045205C">
        <w:t xml:space="preserve"> minimum </w:t>
      </w:r>
      <w:r w:rsidR="002C4ABC">
        <w:t xml:space="preserve">threshold </w:t>
      </w:r>
      <w:r w:rsidR="00387C43">
        <w:t xml:space="preserve">for the </w:t>
      </w:r>
      <w:r w:rsidR="0045205C">
        <w:t xml:space="preserve">number of observations </w:t>
      </w:r>
      <w:r w:rsidR="00387C43">
        <w:t xml:space="preserve">required </w:t>
      </w:r>
      <w:r w:rsidR="0045205C">
        <w:t>to use ML</w:t>
      </w:r>
      <w:r w:rsidR="00EC3B5F">
        <w:t xml:space="preserve">, </w:t>
      </w:r>
      <w:r w:rsidR="00387C43">
        <w:t>several</w:t>
      </w:r>
      <w:r w:rsidR="00EC3B5F">
        <w:t xml:space="preserve"> factors should be considered including:</w:t>
      </w:r>
      <w:r w:rsidR="0045205C">
        <w:t xml:space="preserve"> </w:t>
      </w:r>
    </w:p>
    <w:p w14:paraId="3AF79DBF" w14:textId="1109BEF6" w:rsidR="00E67A70" w:rsidDel="00A02382" w:rsidRDefault="000873E7">
      <w:pPr>
        <w:keepNext/>
        <w:spacing w:after="71" w:line="480" w:lineRule="auto"/>
        <w:ind w:left="162" w:right="95" w:firstLine="0"/>
        <w:jc w:val="left"/>
        <w:rPr>
          <w:del w:id="25" w:author="Guzman,Sandra" w:date="2023-07-27T17:05:00Z"/>
        </w:rPr>
        <w:pPrChange w:id="26" w:author="Guzman,Sandra" w:date="2023-07-28T13:44:00Z">
          <w:pPr>
            <w:numPr>
              <w:numId w:val="2"/>
            </w:numPr>
            <w:spacing w:after="269" w:line="480" w:lineRule="auto"/>
            <w:ind w:left="331" w:right="195" w:hanging="169"/>
          </w:pPr>
        </w:pPrChange>
      </w:pPr>
      <w:r w:rsidRPr="00A02382">
        <w:rPr>
          <w:b/>
          <w:bCs/>
        </w:rPr>
        <w:t xml:space="preserve">1. </w:t>
      </w:r>
      <w:r w:rsidR="0045205C" w:rsidRPr="00A02382">
        <w:rPr>
          <w:b/>
          <w:bCs/>
        </w:rPr>
        <w:t>Data granularity</w:t>
      </w:r>
      <w:r w:rsidR="00AC5FD0" w:rsidRPr="00A02382">
        <w:rPr>
          <w:b/>
          <w:bCs/>
        </w:rPr>
        <w:t xml:space="preserve"> and complexity</w:t>
      </w:r>
      <w:r w:rsidR="0045205C" w:rsidRPr="00A02382">
        <w:rPr>
          <w:b/>
          <w:bCs/>
        </w:rPr>
        <w:t xml:space="preserve">: </w:t>
      </w:r>
      <w:r w:rsidR="0045205C">
        <w:t xml:space="preserve">Collecting data frequently would increase the size of </w:t>
      </w:r>
      <w:r w:rsidR="00844A8D">
        <w:t xml:space="preserve">the TS </w:t>
      </w:r>
      <w:r w:rsidR="0045205C">
        <w:t>dataset</w:t>
      </w:r>
      <w:r w:rsidR="00CA4684">
        <w:t>.</w:t>
      </w:r>
      <w:r w:rsidR="00482784">
        <w:t xml:space="preserve"> H</w:t>
      </w:r>
      <w:r w:rsidR="0045205C">
        <w:t xml:space="preserve">owever, </w:t>
      </w:r>
      <w:r w:rsidR="00BA1790">
        <w:t xml:space="preserve">it is </w:t>
      </w:r>
      <w:r w:rsidR="00341010">
        <w:t>essential</w:t>
      </w:r>
      <w:r w:rsidR="00BA1790">
        <w:t xml:space="preserve"> to consider</w:t>
      </w:r>
      <w:r w:rsidR="00C27C87">
        <w:t xml:space="preserve"> that </w:t>
      </w:r>
      <w:r w:rsidR="00415347">
        <w:t>higher</w:t>
      </w:r>
      <w:r w:rsidR="00341010">
        <w:t>-</w:t>
      </w:r>
      <w:r w:rsidR="00415347">
        <w:t xml:space="preserve">frequency </w:t>
      </w:r>
      <w:r w:rsidR="00D536F9">
        <w:t xml:space="preserve">data collection </w:t>
      </w:r>
      <w:r w:rsidR="00C27C87">
        <w:t>might</w:t>
      </w:r>
      <w:r w:rsidR="00415347">
        <w:t xml:space="preserve"> be </w:t>
      </w:r>
      <w:r w:rsidR="00D536F9">
        <w:t xml:space="preserve">costly </w:t>
      </w:r>
      <w:r w:rsidR="00D41AFF">
        <w:t xml:space="preserve">and </w:t>
      </w:r>
      <w:del w:id="27" w:author="Guzman,Sandra" w:date="2023-07-27T17:10:00Z">
        <w:r w:rsidR="00D41AFF" w:rsidDel="00A02382">
          <w:delText>do</w:delText>
        </w:r>
        <w:r w:rsidR="00341010" w:rsidDel="00A02382">
          <w:delText>es</w:delText>
        </w:r>
        <w:r w:rsidR="00D41AFF" w:rsidDel="00A02382">
          <w:delText xml:space="preserve"> </w:delText>
        </w:r>
      </w:del>
      <w:ins w:id="28" w:author="Guzman,Sandra" w:date="2023-07-27T17:10:00Z">
        <w:r w:rsidR="00A02382">
          <w:t xml:space="preserve">may </w:t>
        </w:r>
      </w:ins>
      <w:r w:rsidR="00D41AFF">
        <w:t xml:space="preserve">not </w:t>
      </w:r>
      <w:r w:rsidR="00C27C87">
        <w:t xml:space="preserve">necessarily </w:t>
      </w:r>
      <w:r w:rsidR="00D41AFF">
        <w:t>add value to ML forecasting</w:t>
      </w:r>
      <w:r w:rsidR="004B36BE">
        <w:t xml:space="preserve">. </w:t>
      </w:r>
      <w:del w:id="29" w:author="Guzman,Sandra" w:date="2023-07-27T17:10:00Z">
        <w:r w:rsidR="00057B0E" w:rsidDel="00A02382">
          <w:delText>In addition, a</w:delText>
        </w:r>
      </w:del>
      <w:ins w:id="30" w:author="Guzman,Sandra" w:date="2023-07-27T17:10:00Z">
        <w:r w:rsidR="00A02382">
          <w:t>A</w:t>
        </w:r>
      </w:ins>
      <w:r w:rsidR="00057B0E">
        <w:t>s more data is collected</w:t>
      </w:r>
      <w:r w:rsidR="00341010">
        <w:t>,</w:t>
      </w:r>
      <w:r w:rsidR="00057B0E">
        <w:t xml:space="preserve"> </w:t>
      </w:r>
      <w:ins w:id="31" w:author="Guzman,Sandra" w:date="2023-07-27T17:11:00Z">
        <w:r w:rsidR="00A02382">
          <w:t xml:space="preserve">the complexity of </w:t>
        </w:r>
      </w:ins>
      <w:del w:id="32" w:author="Guzman,Sandra" w:date="2023-07-27T17:11:00Z">
        <w:r w:rsidR="00057B0E" w:rsidDel="00A02382">
          <w:delText xml:space="preserve">more complex </w:delText>
        </w:r>
      </w:del>
      <w:r w:rsidR="004D7624">
        <w:t xml:space="preserve">ML </w:t>
      </w:r>
      <w:r w:rsidR="00057B0E">
        <w:t xml:space="preserve">models </w:t>
      </w:r>
      <w:ins w:id="33" w:author="Guzman,Sandra" w:date="2023-07-27T17:11:00Z">
        <w:r w:rsidR="00A02382">
          <w:t xml:space="preserve">required to process </w:t>
        </w:r>
      </w:ins>
      <w:ins w:id="34" w:author="Guzman,Sandra" w:date="2023-07-27T17:12:00Z">
        <w:r w:rsidR="00A02382">
          <w:t>it also increases</w:t>
        </w:r>
      </w:ins>
      <w:del w:id="35" w:author="Guzman,Sandra" w:date="2023-07-27T17:12:00Z">
        <w:r w:rsidR="00057B0E" w:rsidDel="00A02382">
          <w:delText>w</w:delText>
        </w:r>
        <w:r w:rsidR="00341010" w:rsidDel="00A02382">
          <w:delText>ill</w:delText>
        </w:r>
        <w:r w:rsidR="00057B0E" w:rsidDel="00A02382">
          <w:delText xml:space="preserve"> </w:delText>
        </w:r>
        <w:r w:rsidR="004D7624" w:rsidDel="00A02382">
          <w:delText>have to be used</w:delText>
        </w:r>
      </w:del>
      <w:del w:id="36" w:author="Guzman,Sandra" w:date="2023-07-27T17:08:00Z">
        <w:r w:rsidR="00057B0E" w:rsidDel="00A02382">
          <w:delText xml:space="preserve"> </w:delText>
        </w:r>
        <w:r w:rsidR="00057B0E" w:rsidDel="00A02382">
          <w:rPr>
            <w:vertAlign w:val="superscript"/>
          </w:rPr>
          <w:footnoteReference w:id="2"/>
        </w:r>
      </w:del>
      <w:r w:rsidR="00057B0E">
        <w:t xml:space="preserve">. </w:t>
      </w:r>
      <w:del w:id="39" w:author="Guzman,Sandra" w:date="2023-07-27T17:08:00Z">
        <w:r w:rsidR="00054429" w:rsidDel="00A02382">
          <w:delText xml:space="preserve"> </w:delText>
        </w:r>
      </w:del>
      <w:ins w:id="40" w:author="Guzman,Sandra" w:date="2023-07-27T16:42:00Z">
        <w:r w:rsidR="00054429">
          <w:t xml:space="preserve">The minimum </w:t>
        </w:r>
      </w:ins>
      <w:ins w:id="41" w:author="Guzman,Sandra" w:date="2023-07-27T16:43:00Z">
        <w:r w:rsidR="00054429">
          <w:t>number of data</w:t>
        </w:r>
      </w:ins>
      <w:r w:rsidR="00D06752">
        <w:t xml:space="preserve"> </w:t>
      </w:r>
      <w:ins w:id="42" w:author="Guzman,Sandra" w:date="2023-07-27T16:43:00Z">
        <w:r w:rsidR="00054429">
          <w:t xml:space="preserve">points in a </w:t>
        </w:r>
      </w:ins>
      <w:ins w:id="43" w:author="Guzman,Sandra" w:date="2023-07-27T17:12:00Z">
        <w:r w:rsidR="00A02382">
          <w:t>TS</w:t>
        </w:r>
      </w:ins>
      <w:ins w:id="44" w:author="Guzman,Sandra" w:date="2023-07-27T16:43:00Z">
        <w:r w:rsidR="00054429">
          <w:t xml:space="preserve"> can be related to the number of parameters </w:t>
        </w:r>
        <w:del w:id="45" w:author="Botache, Eduart A." w:date="2023-07-30T21:40:00Z">
          <w:r w:rsidR="00054429" w:rsidDel="00B1552C">
            <w:delText>that a ML has to</w:delText>
          </w:r>
        </w:del>
      </w:ins>
      <w:ins w:id="46" w:author="Botache, Eduart A." w:date="2023-07-30T21:40:00Z">
        <w:r w:rsidR="00B1552C">
          <w:t>a</w:t>
        </w:r>
      </w:ins>
      <w:r w:rsidR="00237E8F">
        <w:t>n</w:t>
      </w:r>
      <w:ins w:id="47" w:author="Botache, Eduart A." w:date="2023-07-30T21:40:00Z">
        <w:r w:rsidR="00B1552C">
          <w:t xml:space="preserve"> ML must</w:t>
        </w:r>
      </w:ins>
      <w:ins w:id="48" w:author="Guzman,Sandra" w:date="2023-07-27T16:43:00Z">
        <w:r w:rsidR="00054429">
          <w:t xml:space="preserve"> consider. </w:t>
        </w:r>
      </w:ins>
      <w:r w:rsidR="00237E8F">
        <w:t>TS</w:t>
      </w:r>
      <w:ins w:id="49" w:author="Guzman,Sandra" w:date="2023-07-27T16:44:00Z">
        <w:r w:rsidR="00054429">
          <w:t xml:space="preserve"> with multiple cycles or repetitions would be </w:t>
        </w:r>
      </w:ins>
      <w:ins w:id="50" w:author="Guzman,Sandra" w:date="2023-07-27T16:47:00Z">
        <w:r w:rsidR="00054429">
          <w:t>preferable</w:t>
        </w:r>
      </w:ins>
      <w:ins w:id="51" w:author="Guzman,Sandra" w:date="2023-07-27T16:45:00Z">
        <w:r w:rsidR="00054429">
          <w:t xml:space="preserve"> </w:t>
        </w:r>
      </w:ins>
      <w:ins w:id="52" w:author="Guzman,Sandra" w:date="2023-07-27T17:13:00Z">
        <w:r w:rsidR="00A02382">
          <w:t>to those</w:t>
        </w:r>
      </w:ins>
      <w:ins w:id="53" w:author="Guzman,Sandra" w:date="2023-07-27T16:45:00Z">
        <w:r w:rsidR="00054429">
          <w:t xml:space="preserve"> </w:t>
        </w:r>
      </w:ins>
      <w:ins w:id="54" w:author="Guzman,Sandra" w:date="2023-07-27T16:47:00Z">
        <w:r w:rsidR="00054429">
          <w:t>derived</w:t>
        </w:r>
      </w:ins>
      <w:ins w:id="55" w:author="Guzman,Sandra" w:date="2023-07-27T16:45:00Z">
        <w:r w:rsidR="00054429">
          <w:t xml:space="preserve"> from multiple sites but with only one </w:t>
        </w:r>
      </w:ins>
      <w:ins w:id="56" w:author="Guzman,Sandra" w:date="2023-07-27T16:46:00Z">
        <w:r w:rsidR="00054429">
          <w:t xml:space="preserve">cycle or repetition. </w:t>
        </w:r>
      </w:ins>
      <w:del w:id="57" w:author="Guzman,Sandra" w:date="2023-07-27T16:48:00Z">
        <w:r w:rsidR="00057B0E" w:rsidDel="00054429">
          <w:delText>A</w:delText>
        </w:r>
        <w:r w:rsidR="007E75DD" w:rsidDel="00054429">
          <w:delText xml:space="preserve"> rule of thumb is to assess the frequency and timeframe of the data collect</w:delText>
        </w:r>
        <w:r w:rsidR="00816644" w:rsidDel="00054429">
          <w:delText>ion</w:delText>
        </w:r>
        <w:r w:rsidR="007E75DD" w:rsidDel="00054429">
          <w:delText xml:space="preserve"> based </w:delText>
        </w:r>
        <w:r w:rsidR="00457E87" w:rsidDel="00054429">
          <w:delText>on the</w:delText>
        </w:r>
        <w:r w:rsidR="00D106F2" w:rsidDel="00054429">
          <w:delText xml:space="preserve"> specific</w:delText>
        </w:r>
        <w:r w:rsidR="00457E87" w:rsidDel="00054429">
          <w:delText xml:space="preserve"> process </w:delText>
        </w:r>
        <w:r w:rsidR="00D106F2" w:rsidDel="00054429">
          <w:delText>being</w:delText>
        </w:r>
        <w:r w:rsidR="00457E87" w:rsidDel="00054429">
          <w:delText xml:space="preserve"> evaluated.</w:delText>
        </w:r>
        <w:r w:rsidR="00A13343" w:rsidRPr="00A13343" w:rsidDel="00054429">
          <w:delText xml:space="preserve"> </w:delText>
        </w:r>
      </w:del>
      <w:r w:rsidR="00A13343">
        <w:t xml:space="preserve">For </w:t>
      </w:r>
      <w:del w:id="58" w:author="Guzman,Sandra" w:date="2023-07-27T17:13:00Z">
        <w:r w:rsidR="00D106F2" w:rsidDel="00C42677">
          <w:delText>example</w:delText>
        </w:r>
      </w:del>
      <w:ins w:id="59" w:author="Guzman,Sandra" w:date="2023-07-27T17:13:00Z">
        <w:r w:rsidR="00C42677">
          <w:t>instance</w:t>
        </w:r>
      </w:ins>
      <w:r w:rsidR="00A13343">
        <w:t xml:space="preserve">, </w:t>
      </w:r>
      <w:ins w:id="60" w:author="Guzman,Sandra" w:date="2023-07-27T17:13:00Z">
        <w:r w:rsidR="00C42677">
          <w:t>in</w:t>
        </w:r>
      </w:ins>
      <w:ins w:id="61" w:author="Guzman,Sandra" w:date="2023-07-27T16:49:00Z">
        <w:r w:rsidR="00054429">
          <w:t xml:space="preserve"> an irrigation management experiment</w:t>
        </w:r>
      </w:ins>
      <w:ins w:id="62" w:author="Guzman,Sandra" w:date="2023-07-27T17:14:00Z">
        <w:r w:rsidR="00C42677">
          <w:t xml:space="preserve"> where data is collected using soil moisture sensors for</w:t>
        </w:r>
      </w:ins>
      <w:ins w:id="63" w:author="Guzman,Sandra" w:date="2023-07-27T16:50:00Z">
        <w:r w:rsidR="00054429">
          <w:t xml:space="preserve"> one month</w:t>
        </w:r>
      </w:ins>
      <w:ins w:id="64" w:author="Guzman,Sandra" w:date="2023-07-27T17:14:00Z">
        <w:r w:rsidR="00C42677">
          <w:t xml:space="preserve"> with three irrigations per week</w:t>
        </w:r>
      </w:ins>
      <w:ins w:id="65" w:author="Guzman,Sandra" w:date="2023-07-27T17:15:00Z">
        <w:r w:rsidR="00C42677">
          <w:t>,</w:t>
        </w:r>
      </w:ins>
      <w:ins w:id="66" w:author="Guzman,Sandra" w:date="2023-07-27T17:14:00Z">
        <w:r w:rsidR="00C42677">
          <w:t xml:space="preserve"> </w:t>
        </w:r>
      </w:ins>
      <w:ins w:id="67" w:author="Guzman,Sandra" w:date="2023-07-27T16:50:00Z">
        <w:r w:rsidR="00054429">
          <w:t xml:space="preserve">collecting data every </w:t>
        </w:r>
      </w:ins>
      <w:ins w:id="68" w:author="Guzman,Sandra" w:date="2023-07-27T16:51:00Z">
        <w:r w:rsidR="00054429">
          <w:t>minute</w:t>
        </w:r>
      </w:ins>
      <w:ins w:id="69" w:author="Guzman,Sandra" w:date="2023-07-27T16:50:00Z">
        <w:r w:rsidR="00054429">
          <w:t xml:space="preserve"> might n</w:t>
        </w:r>
      </w:ins>
      <w:ins w:id="70" w:author="Guzman,Sandra" w:date="2023-07-27T16:51:00Z">
        <w:r w:rsidR="00054429">
          <w:t xml:space="preserve">ot </w:t>
        </w:r>
      </w:ins>
      <w:ins w:id="71" w:author="Guzman,Sandra" w:date="2023-07-27T16:52:00Z">
        <w:r w:rsidR="00054429">
          <w:t>improve ML forecast</w:t>
        </w:r>
      </w:ins>
      <w:ins w:id="72" w:author="Guzman,Sandra" w:date="2023-07-27T16:51:00Z">
        <w:r w:rsidR="00054429">
          <w:t xml:space="preserve"> compared </w:t>
        </w:r>
      </w:ins>
      <w:ins w:id="73" w:author="Guzman,Sandra" w:date="2023-07-27T17:15:00Z">
        <w:r w:rsidR="00C42677">
          <w:t>to</w:t>
        </w:r>
      </w:ins>
      <w:ins w:id="74" w:author="Guzman,Sandra" w:date="2023-07-27T16:51:00Z">
        <w:r w:rsidR="00054429">
          <w:t xml:space="preserve"> data collected every 15- 30 minutes</w:t>
        </w:r>
      </w:ins>
      <w:ins w:id="75" w:author="Guzman,Sandra" w:date="2023-07-27T16:52:00Z">
        <w:r w:rsidR="00054429">
          <w:t xml:space="preserve">. </w:t>
        </w:r>
      </w:ins>
      <w:ins w:id="76" w:author="Guzman,Sandra" w:date="2023-07-27T17:16:00Z">
        <w:r w:rsidR="00C42677">
          <w:t xml:space="preserve">However, TS </w:t>
        </w:r>
      </w:ins>
      <w:ins w:id="77" w:author="Guzman,Sandra" w:date="2023-07-27T16:53:00Z">
        <w:r w:rsidR="00FD2228">
          <w:t xml:space="preserve">with </w:t>
        </w:r>
      </w:ins>
      <w:ins w:id="78" w:author="Guzman,Sandra" w:date="2023-07-27T17:16:00Z">
        <w:r w:rsidR="00C42677">
          <w:t xml:space="preserve">a </w:t>
        </w:r>
      </w:ins>
      <w:ins w:id="79" w:author="Guzman,Sandra" w:date="2023-07-27T16:53:00Z">
        <w:r w:rsidR="00FD2228">
          <w:t>highe</w:t>
        </w:r>
      </w:ins>
      <w:ins w:id="80" w:author="Guzman,Sandra" w:date="2023-07-27T16:54:00Z">
        <w:r w:rsidR="00FD2228">
          <w:t xml:space="preserve">r number of irrigation events, </w:t>
        </w:r>
      </w:ins>
      <w:ins w:id="81" w:author="Guzman,Sandra" w:date="2023-07-27T17:16:00Z">
        <w:r w:rsidR="00C42677">
          <w:t xml:space="preserve">such as data spanning </w:t>
        </w:r>
      </w:ins>
      <w:ins w:id="82" w:author="Guzman,Sandra" w:date="2023-07-27T16:54:00Z">
        <w:r w:rsidR="00FD2228">
          <w:t xml:space="preserve">one year, </w:t>
        </w:r>
      </w:ins>
      <w:ins w:id="83" w:author="Guzman,Sandra" w:date="2023-07-27T17:17:00Z">
        <w:r w:rsidR="00C42677">
          <w:t>could potentially</w:t>
        </w:r>
      </w:ins>
      <w:ins w:id="84" w:author="Guzman,Sandra" w:date="2023-07-27T16:54:00Z">
        <w:r w:rsidR="00FD2228">
          <w:t xml:space="preserve"> improve the </w:t>
        </w:r>
      </w:ins>
      <w:ins w:id="85" w:author="Guzman,Sandra" w:date="2023-07-27T16:55:00Z">
        <w:r w:rsidR="00FD2228">
          <w:t xml:space="preserve">forecast. </w:t>
        </w:r>
      </w:ins>
      <w:ins w:id="86" w:author="Guzman,Sandra" w:date="2023-07-27T17:17:00Z">
        <w:r w:rsidR="00C42677">
          <w:t>Furthermore</w:t>
        </w:r>
      </w:ins>
      <w:ins w:id="87" w:author="Guzman,Sandra" w:date="2023-07-27T16:55:00Z">
        <w:r w:rsidR="00FD2228">
          <w:t>,</w:t>
        </w:r>
      </w:ins>
      <w:ins w:id="88" w:author="Guzman,Sandra" w:date="2023-07-27T17:17:00Z">
        <w:r w:rsidR="00C42677">
          <w:t xml:space="preserve"> consider the scenario where</w:t>
        </w:r>
      </w:ins>
      <w:ins w:id="89" w:author="Guzman,Sandra" w:date="2023-07-27T16:55:00Z">
        <w:r w:rsidR="00FD2228">
          <w:t xml:space="preserve"> </w:t>
        </w:r>
      </w:ins>
      <w:ins w:id="90" w:author="Guzman,Sandra" w:date="2023-07-27T17:17:00Z">
        <w:r w:rsidR="00C42677">
          <w:t xml:space="preserve">TS data </w:t>
        </w:r>
        <w:r w:rsidR="00C42677" w:rsidRPr="00C42677">
          <w:t>is obtained</w:t>
        </w:r>
      </w:ins>
      <w:ins w:id="91" w:author="Guzman,Sandra" w:date="2023-07-27T16:51:00Z">
        <w:r w:rsidR="00054429" w:rsidRPr="00C42677">
          <w:t xml:space="preserve"> </w:t>
        </w:r>
      </w:ins>
      <w:ins w:id="92" w:author="Guzman,Sandra" w:date="2023-07-27T16:55:00Z">
        <w:r w:rsidR="00FD2228" w:rsidRPr="00C42677">
          <w:t xml:space="preserve">from 12 sensors </w:t>
        </w:r>
      </w:ins>
      <w:ins w:id="93" w:author="Guzman,Sandra" w:date="2023-07-27T16:56:00Z">
        <w:r w:rsidR="00FD2228" w:rsidRPr="00C42677">
          <w:t>at different locations</w:t>
        </w:r>
      </w:ins>
      <w:ins w:id="94" w:author="Guzman,Sandra" w:date="2023-07-27T17:20:00Z">
        <w:r w:rsidR="00C42677" w:rsidRPr="00C42677">
          <w:rPr>
            <w:rPrChange w:id="95" w:author="Guzman,Sandra" w:date="2023-07-27T17:21:00Z">
              <w:rPr>
                <w:highlight w:val="yellow"/>
              </w:rPr>
            </w:rPrChange>
          </w:rPr>
          <w:t>. Although it provides the same amount of data as a single time series</w:t>
        </w:r>
      </w:ins>
      <w:ins w:id="96" w:author="Guzman,Sandra" w:date="2023-07-27T16:56:00Z">
        <w:r w:rsidR="00FD2228" w:rsidRPr="00C42677">
          <w:t xml:space="preserve"> of</w:t>
        </w:r>
        <w:r w:rsidR="00FD2228">
          <w:t xml:space="preserve"> 12 months</w:t>
        </w:r>
      </w:ins>
      <w:ins w:id="97" w:author="Guzman,Sandra" w:date="2023-07-27T17:21:00Z">
        <w:r w:rsidR="00C42677">
          <w:t>, it might present distinct challenges for ML forecasting</w:t>
        </w:r>
      </w:ins>
      <w:ins w:id="98" w:author="Guzman,Sandra" w:date="2023-07-27T16:58:00Z">
        <w:r w:rsidR="00FD2228">
          <w:t xml:space="preserve">. </w:t>
        </w:r>
      </w:ins>
      <w:del w:id="99" w:author="Guzman,Sandra" w:date="2023-07-27T16:58:00Z">
        <w:r w:rsidR="00993F57" w:rsidDel="00FD2228">
          <w:delText>collecting data every hour in soil moisture forecasting</w:delText>
        </w:r>
        <w:r w:rsidR="006A524E" w:rsidDel="00FD2228">
          <w:delText xml:space="preserve"> could introduce </w:delText>
        </w:r>
        <w:r w:rsidR="00604C54" w:rsidDel="00FD2228">
          <w:delText>noise</w:delText>
        </w:r>
        <w:r w:rsidR="00A13343" w:rsidDel="00FD2228">
          <w:delText xml:space="preserve"> </w:delText>
        </w:r>
        <w:r w:rsidR="00707EF9" w:rsidDel="00FD2228">
          <w:delText>compared to data</w:delText>
        </w:r>
        <w:r w:rsidR="00A13343" w:rsidDel="00FD2228">
          <w:delText xml:space="preserve"> collected </w:delText>
        </w:r>
        <w:r w:rsidR="00707EF9" w:rsidDel="00FD2228">
          <w:delText>daily</w:delText>
        </w:r>
        <w:r w:rsidR="00A13343" w:rsidDel="00FD2228">
          <w:delText>.</w:delText>
        </w:r>
        <w:r w:rsidR="00457E87" w:rsidDel="00FD2228">
          <w:delText xml:space="preserve"> </w:delText>
        </w:r>
        <w:r w:rsidR="00A150C8" w:rsidDel="00FD2228">
          <w:delText>T</w:delText>
        </w:r>
        <w:r w:rsidR="00964D40" w:rsidDel="00FD2228">
          <w:delText>he</w:delText>
        </w:r>
        <w:r w:rsidR="0045205C" w:rsidDel="00FD2228">
          <w:delText xml:space="preserve"> frequency of data collection </w:delText>
        </w:r>
        <w:r w:rsidR="00964D40" w:rsidDel="00FD2228">
          <w:delText xml:space="preserve">should </w:delText>
        </w:r>
        <w:r w:rsidR="00707EF9" w:rsidDel="00FD2228">
          <w:delText xml:space="preserve">aim to </w:delText>
        </w:r>
        <w:r w:rsidR="0045205C" w:rsidDel="00FD2228">
          <w:delText>capture</w:delText>
        </w:r>
        <w:r w:rsidR="009A2F4A" w:rsidDel="00FD2228">
          <w:delText xml:space="preserve"> </w:delText>
        </w:r>
        <w:r w:rsidR="0045205C" w:rsidDel="00FD2228">
          <w:delText xml:space="preserve">cyclic behaviors </w:delText>
        </w:r>
        <w:r w:rsidR="002E4B2E" w:rsidDel="00FD2228">
          <w:delText>associated with</w:delText>
        </w:r>
        <w:r w:rsidR="009A2F4A" w:rsidDel="00FD2228">
          <w:delText xml:space="preserve"> dry and wet patterns, </w:delText>
        </w:r>
        <w:r w:rsidR="00A150C8" w:rsidDel="00FD2228">
          <w:delText>a</w:delText>
        </w:r>
        <w:r w:rsidR="002E4B2E" w:rsidDel="00FD2228">
          <w:delText>s well as</w:delText>
        </w:r>
        <w:r w:rsidR="009A2F4A" w:rsidDel="00FD2228">
          <w:delText xml:space="preserve"> day and night</w:delText>
        </w:r>
        <w:r w:rsidR="002E4B2E" w:rsidDel="00FD2228">
          <w:delText xml:space="preserve"> variations</w:delText>
        </w:r>
        <w:r w:rsidR="00777459" w:rsidDel="00FD2228">
          <w:delText xml:space="preserve">. </w:delText>
        </w:r>
      </w:del>
      <w:r w:rsidR="0045205C">
        <w:t>Figure</w:t>
      </w:r>
      <w:r w:rsidR="000A6E42">
        <w:t xml:space="preserve"> 1</w:t>
      </w:r>
      <w:r w:rsidR="0045205C">
        <w:t xml:space="preserve"> </w:t>
      </w:r>
      <w:r w:rsidR="002E688D">
        <w:t>shows</w:t>
      </w:r>
      <w:r w:rsidR="0045205C">
        <w:t xml:space="preserve"> </w:t>
      </w:r>
      <w:ins w:id="100" w:author="Guzman,Sandra" w:date="2023-07-27T17:22:00Z">
        <w:r w:rsidR="00C42677">
          <w:t xml:space="preserve">a </w:t>
        </w:r>
      </w:ins>
      <w:del w:id="101" w:author="Guzman,Sandra" w:date="2023-07-27T17:00:00Z">
        <w:r w:rsidR="0045205C" w:rsidDel="00FD2228">
          <w:delText xml:space="preserve">a soil moisture </w:delText>
        </w:r>
      </w:del>
      <w:r w:rsidR="0045205C">
        <w:t xml:space="preserve">TS </w:t>
      </w:r>
      <w:r w:rsidR="00EB3E95">
        <w:t>with data collected</w:t>
      </w:r>
      <w:r w:rsidR="0045205C">
        <w:t xml:space="preserve"> </w:t>
      </w:r>
      <w:del w:id="102" w:author="Guzman,Sandra" w:date="2023-07-27T17:01:00Z">
        <w:r w:rsidR="0045205C" w:rsidDel="00FD2228">
          <w:delText xml:space="preserve">hourly and </w:delText>
        </w:r>
        <w:r w:rsidR="00CA5F85" w:rsidDel="00FD2228">
          <w:delText>daily</w:delText>
        </w:r>
      </w:del>
      <w:ins w:id="103" w:author="Guzman,Sandra" w:date="2023-07-27T17:01:00Z">
        <w:r w:rsidR="00FD2228">
          <w:t>at different frequencies or timesteps</w:t>
        </w:r>
      </w:ins>
      <w:r w:rsidR="0045205C">
        <w:t xml:space="preserve">. </w:t>
      </w:r>
      <w:r w:rsidR="00A230A7">
        <w:t xml:space="preserve">For the TS </w:t>
      </w:r>
      <w:r w:rsidR="00D125DE">
        <w:t xml:space="preserve">with </w:t>
      </w:r>
      <w:del w:id="104" w:author="Guzman,Sandra" w:date="2023-07-27T17:22:00Z">
        <w:r w:rsidR="00D125DE" w:rsidDel="00C42677">
          <w:delText xml:space="preserve">data collected </w:delText>
        </w:r>
      </w:del>
      <w:del w:id="105" w:author="Guzman,Sandra" w:date="2023-07-27T17:01:00Z">
        <w:r w:rsidR="00D125DE" w:rsidDel="00FD2228">
          <w:delText>hourly</w:delText>
        </w:r>
      </w:del>
      <w:ins w:id="106" w:author="Guzman,Sandra" w:date="2023-07-27T17:22:00Z">
        <w:r w:rsidR="00C42677">
          <w:t>more frequent data collection (upper graph in Fig 1)</w:t>
        </w:r>
      </w:ins>
      <w:r w:rsidR="00D125DE">
        <w:t xml:space="preserve">, </w:t>
      </w:r>
      <w:ins w:id="107" w:author="Guzman,Sandra" w:date="2023-07-27T17:23:00Z">
        <w:r w:rsidR="00C42677">
          <w:t xml:space="preserve">identifying trends per watering cycle </w:t>
        </w:r>
      </w:ins>
      <w:r w:rsidR="002E688D">
        <w:t>requires</w:t>
      </w:r>
      <w:ins w:id="108" w:author="Guzman,Sandra" w:date="2023-07-27T17:23:00Z">
        <w:r w:rsidR="007F4D42">
          <w:t xml:space="preserve"> more </w:t>
        </w:r>
        <w:r w:rsidR="007F4D42">
          <w:lastRenderedPageBreak/>
          <w:t xml:space="preserve">complex </w:t>
        </w:r>
      </w:ins>
      <w:ins w:id="109" w:author="Guzman,Sandra" w:date="2023-07-27T17:24:00Z">
        <w:r w:rsidR="007F4D42">
          <w:t>ML models</w:t>
        </w:r>
      </w:ins>
      <w:del w:id="110" w:author="Guzman,Sandra" w:date="2023-07-27T17:23:00Z">
        <w:r w:rsidR="005B7474" w:rsidDel="007F4D42">
          <w:delText xml:space="preserve"> the </w:delText>
        </w:r>
      </w:del>
      <w:del w:id="111" w:author="Guzman,Sandra" w:date="2023-07-27T17:03:00Z">
        <w:r w:rsidR="005B7474" w:rsidDel="00A02382">
          <w:delText xml:space="preserve">most relevant </w:delText>
        </w:r>
        <w:r w:rsidR="0004322B" w:rsidDel="00A02382">
          <w:delText xml:space="preserve">cyclical </w:delText>
        </w:r>
        <w:r w:rsidR="005B7474" w:rsidDel="00A02382">
          <w:delText>frequencies in the data</w:delText>
        </w:r>
        <w:r w:rsidR="006A7F1E" w:rsidDel="00A02382">
          <w:delText xml:space="preserve"> increases</w:delText>
        </w:r>
      </w:del>
      <w:del w:id="112" w:author="Guzman,Sandra" w:date="2023-07-27T17:23:00Z">
        <w:r w:rsidR="00E112F8" w:rsidDel="007F4D42">
          <w:delText>,</w:delText>
        </w:r>
        <w:r w:rsidR="006A7F1E" w:rsidDel="007F4D42">
          <w:delText xml:space="preserve"> and more complex </w:delText>
        </w:r>
      </w:del>
      <w:del w:id="113" w:author="Guzman,Sandra" w:date="2023-07-27T17:04:00Z">
        <w:r w:rsidR="006A7F1E" w:rsidDel="00A02382">
          <w:delText>models or preprocessing techniques</w:delText>
        </w:r>
      </w:del>
      <w:del w:id="114" w:author="Guzman,Sandra" w:date="2023-07-27T17:23:00Z">
        <w:r w:rsidR="006A7F1E" w:rsidDel="007F4D42">
          <w:delText xml:space="preserve"> would </w:delText>
        </w:r>
      </w:del>
      <w:del w:id="115" w:author="Guzman,Sandra" w:date="2023-07-27T17:04:00Z">
        <w:r w:rsidR="006A7F1E" w:rsidDel="00A02382">
          <w:delText>be needed</w:delText>
        </w:r>
      </w:del>
      <w:r w:rsidR="005B7474">
        <w:t>.</w:t>
      </w:r>
      <w:ins w:id="116" w:author="Guzman,Sandra" w:date="2023-07-27T17:24:00Z">
        <w:r w:rsidR="007F4D42">
          <w:t xml:space="preserve"> Conversely, </w:t>
        </w:r>
      </w:ins>
      <w:del w:id="117" w:author="Guzman,Sandra" w:date="2023-07-27T17:24:00Z">
        <w:r w:rsidR="005B7474" w:rsidDel="007F4D42">
          <w:delText xml:space="preserve"> </w:delText>
        </w:r>
      </w:del>
      <w:ins w:id="118" w:author="Guzman,Sandra" w:date="2023-07-27T17:06:00Z">
        <w:r w:rsidR="00A02382">
          <w:t>The TS with lower frequency but more irrigation c</w:t>
        </w:r>
      </w:ins>
      <w:ins w:id="119" w:author="Guzman,Sandra" w:date="2023-07-27T17:07:00Z">
        <w:r w:rsidR="00A02382">
          <w:t>ycles show</w:t>
        </w:r>
      </w:ins>
      <w:r w:rsidR="00AF05EF">
        <w:t>s</w:t>
      </w:r>
      <w:ins w:id="120" w:author="Guzman,Sandra" w:date="2023-07-27T17:07:00Z">
        <w:r w:rsidR="00A02382">
          <w:t xml:space="preserve"> more visible trends. </w:t>
        </w:r>
      </w:ins>
      <w:del w:id="121" w:author="Guzman,Sandra" w:date="2023-07-27T17:05:00Z">
        <w:r w:rsidR="005B7474" w:rsidDel="00A02382">
          <w:delText xml:space="preserve">Also, </w:delText>
        </w:r>
        <w:r w:rsidR="006A7F1E" w:rsidDel="00A02382">
          <w:delText>depending on the type of soil and irrigation system</w:delText>
        </w:r>
        <w:r w:rsidR="005B7474" w:rsidDel="00A02382">
          <w:delText>, the hourly data could</w:delText>
        </w:r>
        <w:r w:rsidR="006A7F1E" w:rsidDel="00A02382">
          <w:delText xml:space="preserve"> or</w:delText>
        </w:r>
        <w:r w:rsidR="005B7474" w:rsidDel="00A02382">
          <w:delText xml:space="preserve"> not apport significant informatio</w:delText>
        </w:r>
        <w:r w:rsidR="0035568A" w:rsidDel="00A02382">
          <w:delText>n</w:delText>
        </w:r>
        <w:r w:rsidR="006A7F1E" w:rsidDel="00A02382">
          <w:delText xml:space="preserve"> (e.g.</w:delText>
        </w:r>
        <w:r w:rsidR="00B15BB7" w:rsidDel="00A02382">
          <w:delText>,</w:delText>
        </w:r>
        <w:r w:rsidR="006A7F1E" w:rsidDel="00A02382">
          <w:delText xml:space="preserve"> a micro-irrigation system in sandy soil </w:delText>
        </w:r>
        <w:r w:rsidR="00575E77" w:rsidDel="00A02382">
          <w:delText xml:space="preserve">could </w:delText>
        </w:r>
        <w:r w:rsidR="00B15BB7" w:rsidDel="00A02382">
          <w:delText>benefit</w:delText>
        </w:r>
        <w:r w:rsidR="00575E77" w:rsidDel="00A02382">
          <w:delText xml:space="preserve"> from daily data</w:delText>
        </w:r>
        <w:r w:rsidR="00B15BB7" w:rsidDel="00A02382">
          <w:delText>,</w:delText>
        </w:r>
        <w:r w:rsidR="00575E77" w:rsidDel="00A02382">
          <w:delText xml:space="preserve"> but a center pivot system in clay soil might not get as </w:delText>
        </w:r>
        <w:r w:rsidR="00C54620" w:rsidDel="00A02382">
          <w:delText>many</w:delText>
        </w:r>
        <w:r w:rsidR="00575E77" w:rsidDel="00A02382">
          <w:delText xml:space="preserve"> benefits</w:delText>
        </w:r>
        <w:r w:rsidR="0035568A" w:rsidDel="00A02382">
          <w:delText>.</w:delText>
        </w:r>
      </w:del>
    </w:p>
    <w:p w14:paraId="35B34C14" w14:textId="25B75EB5" w:rsidR="00C37721" w:rsidRDefault="00C37721" w:rsidP="008D7D02">
      <w:pPr>
        <w:keepNext/>
        <w:spacing w:after="71" w:line="480" w:lineRule="auto"/>
        <w:ind w:left="162" w:right="95" w:firstLine="0"/>
        <w:jc w:val="left"/>
        <w:rPr>
          <w:noProof/>
        </w:rPr>
      </w:pPr>
    </w:p>
    <w:p w14:paraId="7F83521F" w14:textId="40A3523A" w:rsidR="008D7D02" w:rsidRDefault="008D7D02">
      <w:pPr>
        <w:keepNext/>
        <w:spacing w:after="71" w:line="480" w:lineRule="auto"/>
        <w:ind w:left="162" w:right="95" w:firstLine="0"/>
        <w:jc w:val="left"/>
        <w:pPrChange w:id="122" w:author="Guzman,Sandra" w:date="2023-07-28T13:44:00Z">
          <w:pPr>
            <w:keepNext/>
            <w:spacing w:after="71" w:line="480" w:lineRule="auto"/>
            <w:ind w:left="162" w:right="95" w:firstLine="0"/>
            <w:jc w:val="center"/>
          </w:pPr>
        </w:pPrChange>
      </w:pPr>
      <w:r>
        <w:rPr>
          <w:noProof/>
        </w:rPr>
        <w:drawing>
          <wp:inline distT="0" distB="0" distL="0" distR="0" wp14:anchorId="54965E59" wp14:editId="69B0E3BA">
            <wp:extent cx="4892675" cy="795020"/>
            <wp:effectExtent l="0" t="0" r="3175" b="5080"/>
            <wp:docPr id="677256359"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256359" name="Picture 1" descr="A graph of a graph&#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2675" cy="795020"/>
                    </a:xfrm>
                    <a:prstGeom prst="rect">
                      <a:avLst/>
                    </a:prstGeom>
                  </pic:spPr>
                </pic:pic>
              </a:graphicData>
            </a:graphic>
          </wp:inline>
        </w:drawing>
      </w:r>
    </w:p>
    <w:p w14:paraId="6DA258EE" w14:textId="6D01E883" w:rsidR="00CA5F85" w:rsidRDefault="00247FC1" w:rsidP="00C37721">
      <w:pPr>
        <w:keepNext/>
        <w:spacing w:after="71" w:line="480" w:lineRule="auto"/>
        <w:ind w:left="162" w:right="95" w:firstLine="0"/>
        <w:jc w:val="center"/>
      </w:pPr>
      <w:r>
        <w:rPr>
          <w:noProof/>
        </w:rPr>
        <w:drawing>
          <wp:inline distT="0" distB="0" distL="0" distR="0" wp14:anchorId="31EBE034" wp14:editId="4E32F6B3">
            <wp:extent cx="4840287" cy="899160"/>
            <wp:effectExtent l="0" t="0" r="0" b="0"/>
            <wp:docPr id="1088167481" name="Picture 2"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167481" name="Picture 2" descr="A graph of a graph&#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l="1070"/>
                    <a:stretch/>
                  </pic:blipFill>
                  <pic:spPr bwMode="auto">
                    <a:xfrm>
                      <a:off x="0" y="0"/>
                      <a:ext cx="4840287" cy="899160"/>
                    </a:xfrm>
                    <a:prstGeom prst="rect">
                      <a:avLst/>
                    </a:prstGeom>
                    <a:noFill/>
                    <a:ln>
                      <a:noFill/>
                    </a:ln>
                    <a:extLst>
                      <a:ext uri="{53640926-AAD7-44D8-BBD7-CCE9431645EC}">
                        <a14:shadowObscured xmlns:a14="http://schemas.microsoft.com/office/drawing/2010/main"/>
                      </a:ext>
                    </a:extLst>
                  </pic:spPr>
                </pic:pic>
              </a:graphicData>
            </a:graphic>
          </wp:inline>
        </w:drawing>
      </w:r>
    </w:p>
    <w:p w14:paraId="4C399E9B" w14:textId="765AACF4" w:rsidR="00C37721" w:rsidRDefault="00C37721" w:rsidP="00C37721">
      <w:pPr>
        <w:pStyle w:val="Caption"/>
        <w:jc w:val="center"/>
      </w:pPr>
      <w:r>
        <w:t xml:space="preserve">Figure </w:t>
      </w:r>
      <w:r>
        <w:fldChar w:fldCharType="begin"/>
      </w:r>
      <w:r>
        <w:instrText>SEQ Figure \* ARABIC</w:instrText>
      </w:r>
      <w:r>
        <w:fldChar w:fldCharType="separate"/>
      </w:r>
      <w:r>
        <w:rPr>
          <w:noProof/>
        </w:rPr>
        <w:t>1</w:t>
      </w:r>
      <w:r>
        <w:fldChar w:fldCharType="end"/>
      </w:r>
      <w:r>
        <w:t>.</w:t>
      </w:r>
      <w:r w:rsidRPr="00753403">
        <w:t xml:space="preserve"> Comparison of</w:t>
      </w:r>
      <w:ins w:id="123" w:author="Guzman,Sandra" w:date="2023-07-27T17:26:00Z">
        <w:r w:rsidR="00E142A7">
          <w:t xml:space="preserve"> </w:t>
        </w:r>
      </w:ins>
      <w:del w:id="124" w:author="Guzman,Sandra" w:date="2023-07-27T17:25:00Z">
        <w:r w:rsidRPr="00753403" w:rsidDel="00E142A7">
          <w:delText xml:space="preserve"> the same soil moisture TS</w:delText>
        </w:r>
      </w:del>
      <w:ins w:id="125" w:author="Guzman,Sandra" w:date="2023-07-27T17:25:00Z">
        <w:r w:rsidR="00E142A7">
          <w:t>volumetric</w:t>
        </w:r>
      </w:ins>
      <w:ins w:id="126" w:author="Guzman,Sandra" w:date="2023-07-27T17:26:00Z">
        <w:r w:rsidR="00E142A7">
          <w:t xml:space="preserve"> water content time series collected</w:t>
        </w:r>
        <w:r w:rsidR="00C93604">
          <w:t xml:space="preserve"> from a single soil moisture sensor</w:t>
        </w:r>
      </w:ins>
      <w:r w:rsidR="005F574E">
        <w:t xml:space="preserve"> (1 year)</w:t>
      </w:r>
      <w:ins w:id="127" w:author="Guzman,Sandra" w:date="2023-07-27T17:26:00Z">
        <w:r w:rsidR="00C93604">
          <w:t xml:space="preserve">. Upper panel: </w:t>
        </w:r>
      </w:ins>
      <w:ins w:id="128" w:author="Guzman,Sandra" w:date="2023-07-27T17:27:00Z">
        <w:r w:rsidR="00086E28">
          <w:t>data</w:t>
        </w:r>
      </w:ins>
      <w:r w:rsidR="00AF05EF">
        <w:t xml:space="preserve"> </w:t>
      </w:r>
      <w:ins w:id="129" w:author="Guzman,Sandra" w:date="2023-07-27T17:27:00Z">
        <w:r w:rsidR="00086E28">
          <w:t>points collected every hour</w:t>
        </w:r>
      </w:ins>
      <w:del w:id="130" w:author="Guzman,Sandra" w:date="2023-07-27T17:27:00Z">
        <w:r w:rsidRPr="00753403" w:rsidDel="00086E28">
          <w:delText xml:space="preserve"> observed with two granularity</w:delText>
        </w:r>
        <w:r w:rsidR="00B15BB7" w:rsidDel="00086E28">
          <w:delText xml:space="preserve"> </w:delText>
        </w:r>
        <w:r w:rsidRPr="00753403" w:rsidDel="00086E28">
          <w:delText>levels (detail</w:delText>
        </w:r>
        <w:r w:rsidR="00B15BB7" w:rsidDel="00086E28">
          <w:delText xml:space="preserve"> </w:delText>
        </w:r>
        <w:r w:rsidRPr="00753403" w:rsidDel="00086E28">
          <w:delText xml:space="preserve">levels): </w:delText>
        </w:r>
      </w:del>
      <w:ins w:id="131" w:author="Guzman,Sandra" w:date="2023-07-27T17:27:00Z">
        <w:r w:rsidR="00086E28">
          <w:t xml:space="preserve">. Lower panel: </w:t>
        </w:r>
      </w:ins>
      <w:del w:id="132" w:author="Guzman,Sandra" w:date="2023-07-27T17:27:00Z">
        <w:r w:rsidRPr="00753403" w:rsidDel="00086E28">
          <w:delText>hourly data (</w:delText>
        </w:r>
        <w:r w:rsidR="002E2615" w:rsidDel="00086E28">
          <w:delText>upper</w:delText>
        </w:r>
        <w:r w:rsidR="005F574E" w:rsidDel="00086E28">
          <w:delText xml:space="preserve"> panel</w:delText>
        </w:r>
        <w:r w:rsidRPr="00753403" w:rsidDel="00086E28">
          <w:delText xml:space="preserve">) and </w:delText>
        </w:r>
      </w:del>
      <w:ins w:id="133" w:author="Guzman,Sandra" w:date="2023-07-27T17:27:00Z">
        <w:r w:rsidR="00086E28">
          <w:t>data</w:t>
        </w:r>
      </w:ins>
      <w:r w:rsidR="00AF05EF">
        <w:t xml:space="preserve"> </w:t>
      </w:r>
      <w:ins w:id="134" w:author="Guzman,Sandra" w:date="2023-07-27T17:27:00Z">
        <w:r w:rsidR="00086E28">
          <w:t>points collected every d</w:t>
        </w:r>
      </w:ins>
      <w:ins w:id="135" w:author="Guzman,Sandra" w:date="2023-07-27T17:28:00Z">
        <w:r w:rsidR="00086E28">
          <w:t>ay</w:t>
        </w:r>
      </w:ins>
      <w:del w:id="136" w:author="Guzman,Sandra" w:date="2023-07-27T17:27:00Z">
        <w:r w:rsidRPr="00753403" w:rsidDel="00086E28">
          <w:delText>daily data (</w:delText>
        </w:r>
        <w:r w:rsidR="002E2615" w:rsidDel="00086E28">
          <w:delText>bottom</w:delText>
        </w:r>
        <w:r w:rsidR="005F574E" w:rsidDel="00086E28">
          <w:delText xml:space="preserve"> panel</w:delText>
        </w:r>
        <w:r w:rsidRPr="00753403" w:rsidDel="00086E28">
          <w:delText>)</w:delText>
        </w:r>
      </w:del>
      <w:r w:rsidRPr="00753403">
        <w:t>.</w:t>
      </w:r>
    </w:p>
    <w:p w14:paraId="57E15508" w14:textId="4F1C1F36" w:rsidR="00C37721" w:rsidRPr="004B2A24" w:rsidDel="00086E28" w:rsidRDefault="004B2A24">
      <w:pPr>
        <w:spacing w:line="480" w:lineRule="auto"/>
        <w:ind w:left="331" w:right="95" w:firstLine="0"/>
        <w:rPr>
          <w:del w:id="137" w:author="Guzman,Sandra" w:date="2023-07-27T17:28:00Z"/>
          <w:b/>
          <w:bCs/>
          <w:rPrChange w:id="138" w:author="Guzman,Sandra" w:date="2023-07-28T13:46:00Z">
            <w:rPr>
              <w:del w:id="139" w:author="Guzman,Sandra" w:date="2023-07-27T17:28:00Z"/>
            </w:rPr>
          </w:rPrChange>
        </w:rPr>
        <w:pPrChange w:id="140" w:author="Guzman,Sandra" w:date="2023-07-28T13:46:00Z">
          <w:pPr>
            <w:spacing w:line="480" w:lineRule="auto"/>
            <w:ind w:left="162" w:right="95" w:firstLine="0"/>
          </w:pPr>
        </w:pPrChange>
      </w:pPr>
      <w:ins w:id="141" w:author="Guzman,Sandra" w:date="2023-07-28T13:46:00Z">
        <w:r w:rsidRPr="004B2A24">
          <w:rPr>
            <w:b/>
            <w:bCs/>
            <w:rPrChange w:id="142" w:author="Guzman,Sandra" w:date="2023-07-28T13:46:00Z">
              <w:rPr/>
            </w:rPrChange>
          </w:rPr>
          <w:t xml:space="preserve">2. </w:t>
        </w:r>
      </w:ins>
    </w:p>
    <w:p w14:paraId="247FA638" w14:textId="63D1A41F" w:rsidR="0035568A" w:rsidRDefault="00623CDE">
      <w:pPr>
        <w:spacing w:after="189" w:line="480" w:lineRule="auto"/>
        <w:ind w:left="331" w:right="95" w:firstLine="0"/>
        <w:pPrChange w:id="143" w:author="Guzman,Sandra" w:date="2023-07-28T13:46:00Z">
          <w:pPr>
            <w:numPr>
              <w:numId w:val="2"/>
            </w:numPr>
            <w:spacing w:after="189" w:line="480" w:lineRule="auto"/>
            <w:ind w:left="331" w:right="95" w:hanging="169"/>
          </w:pPr>
        </w:pPrChange>
      </w:pPr>
      <w:r>
        <w:rPr>
          <w:b/>
        </w:rPr>
        <w:t xml:space="preserve">Machine Learning </w:t>
      </w:r>
      <w:r w:rsidR="0045205C">
        <w:rPr>
          <w:b/>
        </w:rPr>
        <w:t xml:space="preserve">Algorithm complexity: </w:t>
      </w:r>
      <w:r w:rsidR="0045205C">
        <w:t xml:space="preserve">Different </w:t>
      </w:r>
      <w:r>
        <w:t>ML</w:t>
      </w:r>
      <w:r w:rsidR="0045205C">
        <w:t xml:space="preserve"> algorithms have different data requirements. Some algorithms require more data to generalize effectively, while others can </w:t>
      </w:r>
      <w:r w:rsidR="00DE76CA">
        <w:t xml:space="preserve">perform </w:t>
      </w:r>
      <w:r w:rsidR="0045205C">
        <w:t>well with smaller datasets. Deep learning algorithms</w:t>
      </w:r>
      <w:r w:rsidR="00B15BB7">
        <w:t>,</w:t>
      </w:r>
      <w:r w:rsidR="0045205C">
        <w:t xml:space="preserve"> </w:t>
      </w:r>
      <w:r w:rsidR="001B5768">
        <w:t>such as</w:t>
      </w:r>
      <w:r w:rsidR="0045205C">
        <w:t xml:space="preserve"> Recurrent Neural Networks (RNN</w:t>
      </w:r>
      <w:r w:rsidR="001B5768">
        <w:t xml:space="preserve">) and </w:t>
      </w:r>
      <w:r w:rsidR="0045205C">
        <w:t>Convolutional Neural Networks (CNN)</w:t>
      </w:r>
      <w:r w:rsidR="001B5768">
        <w:t xml:space="preserve">, typically </w:t>
      </w:r>
      <w:r w:rsidR="0045205C">
        <w:t>require larger datasets due to the number of parameters that need to be learned</w:t>
      </w:r>
      <w:r w:rsidR="003E3783">
        <w:t>.</w:t>
      </w:r>
      <w:r w:rsidR="0045205C">
        <w:t xml:space="preserve"> </w:t>
      </w:r>
      <w:r w:rsidR="003E3783">
        <w:t>H</w:t>
      </w:r>
      <w:r w:rsidR="0045205C">
        <w:t>owever, they are capable of learning more complex structures.</w:t>
      </w:r>
      <w:r w:rsidR="002A1D62">
        <w:t xml:space="preserve"> On the other hand,</w:t>
      </w:r>
      <w:r w:rsidR="004F7D7D">
        <w:t xml:space="preserve"> s</w:t>
      </w:r>
      <w:r w:rsidR="0045205C">
        <w:t>impler algorithms</w:t>
      </w:r>
      <w:r w:rsidR="00B15BB7">
        <w:t>,</w:t>
      </w:r>
      <w:r w:rsidR="0045205C">
        <w:t xml:space="preserve"> such as </w:t>
      </w:r>
      <w:r w:rsidR="003E7872">
        <w:t xml:space="preserve">some decision trees with simple </w:t>
      </w:r>
      <w:r w:rsidR="00265791">
        <w:t>parameters</w:t>
      </w:r>
      <w:r w:rsidR="00B15BB7">
        <w:t>,</w:t>
      </w:r>
      <w:r w:rsidR="0045205C">
        <w:t xml:space="preserve"> require less </w:t>
      </w:r>
      <w:r w:rsidR="0044035A">
        <w:t>data</w:t>
      </w:r>
      <w:r w:rsidR="0045205C">
        <w:t xml:space="preserve"> but </w:t>
      </w:r>
      <w:r w:rsidR="004F7D7D">
        <w:t>are</w:t>
      </w:r>
      <w:r w:rsidR="0045205C">
        <w:t xml:space="preserve"> usually limited to </w:t>
      </w:r>
      <w:r w:rsidR="00DC1A3C">
        <w:t xml:space="preserve">handling </w:t>
      </w:r>
      <w:r w:rsidR="0045205C">
        <w:t>simpler data structures</w:t>
      </w:r>
      <w:r w:rsidR="0073346B">
        <w:t xml:space="preserve"> </w:t>
      </w:r>
      <w:sdt>
        <w:sdtPr>
          <w:tag w:val="MENDELEY_CITATION_v3_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"/>
          <w:id w:val="-1795517261"/>
          <w:placeholder>
            <w:docPart w:val="DefaultPlaceholder_-1854013440"/>
          </w:placeholder>
        </w:sdtPr>
        <w:sdtEndPr/>
        <w:sdtContent>
          <w:r w:rsidR="00992AE0" w:rsidRPr="00992AE0">
            <w:t>(Brownlee, 2018, 2022)</w:t>
          </w:r>
        </w:sdtContent>
      </w:sdt>
      <w:r w:rsidR="0045205C">
        <w:t>.</w:t>
      </w:r>
      <w:r w:rsidR="009B37D4">
        <w:t xml:space="preserve"> </w:t>
      </w:r>
      <w:r w:rsidR="00D746DC">
        <w:t>Before selecting the ML</w:t>
      </w:r>
      <w:r w:rsidR="00D61FEF">
        <w:t xml:space="preserve">, a </w:t>
      </w:r>
      <w:del w:id="144" w:author="Guzman,Sandra" w:date="2023-07-28T13:48:00Z">
        <w:r w:rsidR="00D61FEF" w:rsidDel="0037232A">
          <w:delText xml:space="preserve">literature </w:delText>
        </w:r>
      </w:del>
      <w:r w:rsidR="00D61FEF">
        <w:t xml:space="preserve">review </w:t>
      </w:r>
      <w:ins w:id="145" w:author="Guzman,Sandra" w:date="2023-07-28T13:48:00Z">
        <w:r w:rsidR="0037232A">
          <w:t>of publ</w:t>
        </w:r>
      </w:ins>
      <w:ins w:id="146" w:author="Guzman,Sandra" w:date="2023-07-28T13:49:00Z">
        <w:r w:rsidR="0037232A">
          <w:t xml:space="preserve">ished literature </w:t>
        </w:r>
      </w:ins>
      <w:r w:rsidR="00D61FEF">
        <w:t xml:space="preserve">could </w:t>
      </w:r>
      <w:r w:rsidR="004C5A76">
        <w:t>help guide</w:t>
      </w:r>
      <w:r w:rsidR="003A56D5">
        <w:t xml:space="preserve"> the most common ML used for the process studied and the</w:t>
      </w:r>
      <w:r w:rsidR="00731013">
        <w:t>ir respective data requirements.</w:t>
      </w:r>
      <w:r w:rsidR="00333D43">
        <w:t xml:space="preserve"> When there is limited data, </w:t>
      </w:r>
      <w:r w:rsidR="004C5A76">
        <w:t>splitting TS sets for ML training, validation, and testing can be challeng</w:t>
      </w:r>
      <w:r w:rsidR="00333D43">
        <w:t>ing</w:t>
      </w:r>
      <w:r w:rsidR="00A372DF">
        <w:t xml:space="preserve">. Insufficient data for validation can result in overfitting, where the model performs well on training data but fails to generalize </w:t>
      </w:r>
      <w:r w:rsidR="00A372DF">
        <w:lastRenderedPageBreak/>
        <w:t xml:space="preserve">to new data. </w:t>
      </w:r>
      <w:r w:rsidR="005C39FF">
        <w:t xml:space="preserve">Coming back to the example with the soil moisture sensors given in </w:t>
      </w:r>
      <w:r w:rsidR="00E366E4">
        <w:t>the previous section,</w:t>
      </w:r>
      <w:r w:rsidR="000310BE">
        <w:t xml:space="preserve"> training the model with </w:t>
      </w:r>
      <w:r w:rsidR="00DF4B66">
        <w:t xml:space="preserve">data collected hourly </w:t>
      </w:r>
      <w:r w:rsidR="0083716B">
        <w:t>for only one month</w:t>
      </w:r>
      <w:r w:rsidR="00DA7E3A">
        <w:t xml:space="preserve"> (i.e., three weeks</w:t>
      </w:r>
      <w:r w:rsidR="008166F3">
        <w:t xml:space="preserve"> of data</w:t>
      </w:r>
      <w:r w:rsidR="00DA7E3A">
        <w:t xml:space="preserve"> for training and one week for testing)</w:t>
      </w:r>
      <w:r w:rsidR="0083716B">
        <w:t xml:space="preserve"> might </w:t>
      </w:r>
      <w:r w:rsidR="00636444">
        <w:t xml:space="preserve">mislead </w:t>
      </w:r>
      <w:r w:rsidR="00AE029F">
        <w:t>and let it think</w:t>
      </w:r>
      <w:r w:rsidR="00F77D3D">
        <w:t xml:space="preserve"> that</w:t>
      </w:r>
      <w:r w:rsidR="00AE029F">
        <w:t xml:space="preserve"> an extreme event that rarely occurs</w:t>
      </w:r>
      <w:r w:rsidR="00F77D3D">
        <w:t xml:space="preserve"> is </w:t>
      </w:r>
      <w:r w:rsidR="00824405">
        <w:t>expected every week</w:t>
      </w:r>
      <w:r w:rsidR="00F45087">
        <w:t>.</w:t>
      </w:r>
      <w:r w:rsidR="00810AA7">
        <w:t xml:space="preserve"> </w:t>
      </w:r>
      <w:r w:rsidR="00700454">
        <w:t xml:space="preserve">Figure 2 shows </w:t>
      </w:r>
      <w:r w:rsidR="00A07919">
        <w:t>an overview of data management for a</w:t>
      </w:r>
      <w:r w:rsidR="004C5A76">
        <w:t>n</w:t>
      </w:r>
      <w:r w:rsidR="00A07919">
        <w:t xml:space="preserve"> ML application.</w:t>
      </w:r>
      <w:r w:rsidR="00A07919" w:rsidRPr="00C712FB">
        <w:t xml:space="preserve"> </w:t>
      </w:r>
      <w:r w:rsidR="004C5A76">
        <w:t>S</w:t>
      </w:r>
      <w:r w:rsidR="00A07919" w:rsidRPr="00C712FB">
        <w:t xml:space="preserve">uch </w:t>
      </w:r>
      <w:r w:rsidR="0045205C" w:rsidRPr="00A07919">
        <w:t xml:space="preserve">protocols include </w:t>
      </w:r>
      <w:r w:rsidR="0045205C" w:rsidRPr="00C712FB">
        <w:t xml:space="preserve">data-splitting </w:t>
      </w:r>
      <w:r w:rsidR="0045205C" w:rsidRPr="00A07919">
        <w:t>(</w:t>
      </w:r>
      <w:r w:rsidR="00A07919">
        <w:t>where a</w:t>
      </w:r>
      <w:r w:rsidR="004C5A76">
        <w:t>n</w:t>
      </w:r>
      <w:r w:rsidR="00A07919">
        <w:t xml:space="preserve"> </w:t>
      </w:r>
      <w:r w:rsidR="0045205C" w:rsidRPr="00A07919">
        <w:t xml:space="preserve">80-20% training-testing ratio is commonly used), </w:t>
      </w:r>
      <w:r w:rsidR="0045205C" w:rsidRPr="00C712FB">
        <w:t xml:space="preserve">cross-validation </w:t>
      </w:r>
      <w:r w:rsidR="0045205C" w:rsidRPr="00A07919">
        <w:t>(which for TS is a recursive splitting of the training set into subsets of training and validation using either rolling windows or expanding windows),</w:t>
      </w:r>
      <w:r w:rsidR="00120D98">
        <w:t xml:space="preserve"> and</w:t>
      </w:r>
      <w:r w:rsidR="0045205C" w:rsidRPr="00A07919">
        <w:t xml:space="preserve"> </w:t>
      </w:r>
      <w:r w:rsidR="0044035A" w:rsidRPr="00C712FB">
        <w:t>benchmarking</w:t>
      </w:r>
      <w:r w:rsidR="0045205C" w:rsidRPr="00C712FB">
        <w:t xml:space="preserve"> </w:t>
      </w:r>
      <w:r w:rsidR="00B63399">
        <w:t xml:space="preserve">are necessary for an appropriate </w:t>
      </w:r>
      <w:r w:rsidR="00B609C4">
        <w:t>ML forecast</w:t>
      </w:r>
      <w:r w:rsidR="0045205C">
        <w:t xml:space="preserve">. </w:t>
      </w:r>
      <w:r w:rsidR="00B609C4">
        <w:t xml:space="preserve">Limited data can make challenging these </w:t>
      </w:r>
      <w:r w:rsidR="0076734F">
        <w:t>protocols</w:t>
      </w:r>
      <w:r w:rsidR="00B609C4">
        <w:t xml:space="preserve">. </w:t>
      </w:r>
    </w:p>
    <w:p w14:paraId="33C143CC" w14:textId="006A9301" w:rsidR="00C37721" w:rsidRDefault="005F574E" w:rsidP="00C37721">
      <w:pPr>
        <w:keepNext/>
        <w:spacing w:after="189" w:line="480" w:lineRule="auto"/>
        <w:ind w:left="331" w:right="95" w:firstLine="0"/>
        <w:jc w:val="center"/>
      </w:pPr>
      <w:r w:rsidRPr="005F574E">
        <w:rPr>
          <w:noProof/>
        </w:rPr>
        <w:drawing>
          <wp:inline distT="0" distB="0" distL="0" distR="0" wp14:anchorId="11B35CBD" wp14:editId="16F86FD5">
            <wp:extent cx="3435350" cy="2815159"/>
            <wp:effectExtent l="0" t="0" r="0" b="4445"/>
            <wp:docPr id="15" name="Picture 15" descr="A diagram of a trai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diagram of a training&#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5118" cy="2823164"/>
                    </a:xfrm>
                    <a:prstGeom prst="rect">
                      <a:avLst/>
                    </a:prstGeom>
                    <a:noFill/>
                    <a:ln>
                      <a:noFill/>
                    </a:ln>
                  </pic:spPr>
                </pic:pic>
              </a:graphicData>
            </a:graphic>
          </wp:inline>
        </w:drawing>
      </w:r>
    </w:p>
    <w:p w14:paraId="7D6CA75E" w14:textId="521CF59B" w:rsidR="00C37721" w:rsidRDefault="00C37721" w:rsidP="00C37721">
      <w:pPr>
        <w:pStyle w:val="Caption"/>
        <w:jc w:val="center"/>
      </w:pPr>
      <w:r>
        <w:t xml:space="preserve">Figure </w:t>
      </w:r>
      <w:r w:rsidR="00C54516">
        <w:fldChar w:fldCharType="begin"/>
      </w:r>
      <w:r w:rsidR="00C54516">
        <w:instrText xml:space="preserve"> SEQ Figure \* ARABIC </w:instrText>
      </w:r>
      <w:r w:rsidR="00C54516">
        <w:fldChar w:fldCharType="separate"/>
      </w:r>
      <w:r w:rsidRPr="72D13E15">
        <w:rPr>
          <w:noProof/>
        </w:rPr>
        <w:t>2</w:t>
      </w:r>
      <w:r w:rsidR="00C54516">
        <w:rPr>
          <w:noProof/>
        </w:rPr>
        <w:fldChar w:fldCharType="end"/>
      </w:r>
      <w:r w:rsidR="007D5157">
        <w:t xml:space="preserve">. </w:t>
      </w:r>
      <w:r w:rsidR="001B2B5E">
        <w:t xml:space="preserve">A flow chart of the </w:t>
      </w:r>
      <w:ins w:id="147" w:author="Guzman,Sandra" w:date="2023-07-28T13:51:00Z">
        <w:r w:rsidR="00E9200D">
          <w:t xml:space="preserve">ML </w:t>
        </w:r>
      </w:ins>
      <w:del w:id="148" w:author="Guzman,Sandra" w:date="2023-07-28T13:51:00Z">
        <w:r w:rsidR="001B2B5E" w:rsidDel="00EA47AE">
          <w:delText xml:space="preserve">multiple </w:delText>
        </w:r>
        <w:r w:rsidR="346840F8" w:rsidDel="00EA47AE">
          <w:delText>processes</w:delText>
        </w:r>
        <w:r w:rsidR="001B2B5E" w:rsidDel="00EA47AE">
          <w:delText xml:space="preserve"> of the </w:delText>
        </w:r>
      </w:del>
      <w:r w:rsidR="001B2B5E">
        <w:t>training and testing process</w:t>
      </w:r>
      <w:ins w:id="149" w:author="Guzman,Sandra" w:date="2023-07-28T13:51:00Z">
        <w:r w:rsidR="00E9200D">
          <w:t>es</w:t>
        </w:r>
      </w:ins>
      <w:r w:rsidR="001B2B5E">
        <w:t xml:space="preserve"> </w:t>
      </w:r>
      <w:del w:id="150" w:author="Guzman,Sandra" w:date="2023-07-28T13:51:00Z">
        <w:r w:rsidR="001B2B5E" w:rsidDel="00E9200D">
          <w:delText xml:space="preserve">in ML </w:delText>
        </w:r>
      </w:del>
      <w:r w:rsidR="001B2B5E">
        <w:t xml:space="preserve">for forecasting tasks. </w:t>
      </w:r>
      <w:r w:rsidR="007B035C">
        <w:t xml:space="preserve">The </w:t>
      </w:r>
      <w:del w:id="151" w:author="Guzman,Sandra" w:date="2023-07-28T13:52:00Z">
        <w:r w:rsidR="007B035C" w:rsidDel="0063061E">
          <w:delText>diagram points out</w:delText>
        </w:r>
      </w:del>
      <w:ins w:id="152" w:author="Guzman,Sandra" w:date="2023-07-28T13:52:00Z">
        <w:r w:rsidR="0063061E">
          <w:t>flow chart shows</w:t>
        </w:r>
      </w:ins>
      <w:r w:rsidR="007B035C">
        <w:t xml:space="preserve"> </w:t>
      </w:r>
      <w:r w:rsidR="00AF05EF">
        <w:t xml:space="preserve">the </w:t>
      </w:r>
      <w:ins w:id="153" w:author="Guzman,Sandra" w:date="2023-07-28T13:53:00Z">
        <w:r w:rsidR="00D91E13">
          <w:t xml:space="preserve">overall </w:t>
        </w:r>
      </w:ins>
      <w:del w:id="154" w:author="Guzman,Sandra" w:date="2023-07-28T13:52:00Z">
        <w:r w:rsidR="007B035C" w:rsidDel="00D91E13">
          <w:delText>the different stages of this process and its relationship with the data</w:delText>
        </w:r>
      </w:del>
      <w:ins w:id="155" w:author="Guzman,Sandra" w:date="2023-07-28T13:52:00Z">
        <w:r w:rsidR="00D91E13">
          <w:t xml:space="preserve">data </w:t>
        </w:r>
      </w:ins>
      <w:ins w:id="156" w:author="Guzman,Sandra" w:date="2023-07-28T13:53:00Z">
        <w:r w:rsidR="00D91E13">
          <w:t xml:space="preserve">split </w:t>
        </w:r>
      </w:ins>
      <w:ins w:id="157" w:author="Guzman,Sandra" w:date="2023-07-28T13:52:00Z">
        <w:r w:rsidR="00D91E13">
          <w:t>requ</w:t>
        </w:r>
      </w:ins>
      <w:ins w:id="158" w:author="Guzman,Sandra" w:date="2023-07-28T13:53:00Z">
        <w:r w:rsidR="00D91E13">
          <w:t>irements</w:t>
        </w:r>
        <w:r w:rsidR="00F271E1">
          <w:t xml:space="preserve"> for these processes</w:t>
        </w:r>
      </w:ins>
      <w:r w:rsidR="007B035C">
        <w:t>.</w:t>
      </w:r>
    </w:p>
    <w:p w14:paraId="4FAC5614" w14:textId="733AB605" w:rsidR="00E67A70" w:rsidRPr="00C712FB" w:rsidRDefault="00F237E7" w:rsidP="00C712FB">
      <w:pPr>
        <w:numPr>
          <w:ilvl w:val="0"/>
          <w:numId w:val="16"/>
        </w:numPr>
        <w:spacing w:after="14" w:line="480" w:lineRule="auto"/>
        <w:ind w:left="506"/>
        <w:jc w:val="left"/>
        <w:rPr>
          <w:b/>
          <w:bCs/>
          <w:sz w:val="19"/>
        </w:rPr>
      </w:pPr>
      <w:r w:rsidRPr="00C712FB">
        <w:rPr>
          <w:b/>
          <w:bCs/>
          <w:sz w:val="19"/>
        </w:rPr>
        <w:t xml:space="preserve">Steps to follow to assess </w:t>
      </w:r>
      <w:r w:rsidR="00E73CA4">
        <w:rPr>
          <w:b/>
          <w:bCs/>
          <w:sz w:val="19"/>
        </w:rPr>
        <w:t xml:space="preserve">the minimum TS data </w:t>
      </w:r>
      <w:r w:rsidR="005F574E">
        <w:rPr>
          <w:b/>
          <w:bCs/>
          <w:sz w:val="19"/>
        </w:rPr>
        <w:t>required.</w:t>
      </w:r>
      <w:r w:rsidR="00E73CA4">
        <w:rPr>
          <w:b/>
          <w:bCs/>
          <w:sz w:val="19"/>
        </w:rPr>
        <w:t xml:space="preserve"> </w:t>
      </w:r>
    </w:p>
    <w:p w14:paraId="78DAE4C9" w14:textId="4B11CF48" w:rsidR="000F6218" w:rsidRDefault="0045205C" w:rsidP="00F46C46">
      <w:pPr>
        <w:spacing w:after="62" w:line="480" w:lineRule="auto"/>
        <w:ind w:left="162" w:firstLine="0"/>
      </w:pPr>
      <w:r>
        <w:lastRenderedPageBreak/>
        <w:t xml:space="preserve">Due to the </w:t>
      </w:r>
      <w:r w:rsidR="004C5A76">
        <w:t>factors mentioned above</w:t>
      </w:r>
      <w:r w:rsidR="008C4E08">
        <w:t>,</w:t>
      </w:r>
      <w:ins w:id="159" w:author="Guzman,Sandra" w:date="2023-07-28T13:55:00Z">
        <w:r w:rsidR="00953700">
          <w:t xml:space="preserve"> standardizing</w:t>
        </w:r>
      </w:ins>
      <w:r>
        <w:t xml:space="preserve"> </w:t>
      </w:r>
      <w:r w:rsidR="00EF21D7">
        <w:t>the minimum number of data</w:t>
      </w:r>
      <w:ins w:id="160" w:author="Guzman,Sandra" w:date="2023-07-28T13:55:00Z">
        <w:r w:rsidR="00A66EBF">
          <w:t xml:space="preserve"> points</w:t>
        </w:r>
      </w:ins>
      <w:r w:rsidR="00EF21D7">
        <w:t xml:space="preserve"> is </w:t>
      </w:r>
      <w:r w:rsidR="004C5A76">
        <w:t>challenging</w:t>
      </w:r>
      <w:del w:id="161" w:author="Guzman,Sandra" w:date="2023-07-28T13:56:00Z">
        <w:r w:rsidR="00EF21D7" w:rsidDel="00A66EBF">
          <w:delText xml:space="preserve"> </w:delText>
        </w:r>
      </w:del>
      <w:del w:id="162" w:author="Guzman,Sandra" w:date="2023-07-28T13:55:00Z">
        <w:r w:rsidR="00EF21D7" w:rsidDel="00A66EBF">
          <w:delText>to</w:delText>
        </w:r>
        <w:r w:rsidR="00EF21D7" w:rsidDel="00953700">
          <w:delText xml:space="preserve"> </w:delText>
        </w:r>
        <w:r w:rsidR="005F574E" w:rsidDel="00953700">
          <w:delText>standardize</w:delText>
        </w:r>
      </w:del>
      <w:del w:id="163" w:author="Guzman,Sandra" w:date="2023-07-28T13:56:00Z">
        <w:r w:rsidR="004C5A76" w:rsidDel="00A66EBF">
          <w:delText>;</w:delText>
        </w:r>
      </w:del>
      <w:ins w:id="164" w:author="Guzman,Sandra" w:date="2023-07-28T13:56:00Z">
        <w:r w:rsidR="00A66EBF">
          <w:t>.</w:t>
        </w:r>
      </w:ins>
      <w:r>
        <w:t xml:space="preserve"> </w:t>
      </w:r>
      <w:del w:id="165" w:author="Guzman,Sandra" w:date="2023-07-28T13:56:00Z">
        <w:r w:rsidDel="00A66EBF">
          <w:delText>h</w:delText>
        </w:r>
      </w:del>
      <w:ins w:id="166" w:author="Guzman,Sandra" w:date="2023-07-28T13:56:00Z">
        <w:r w:rsidR="00A66EBF">
          <w:t>H</w:t>
        </w:r>
      </w:ins>
      <w:r>
        <w:t xml:space="preserve">owever, </w:t>
      </w:r>
      <w:r w:rsidR="0015177B">
        <w:t>the following steps can be followed to assess if the data collected is sufficient for a</w:t>
      </w:r>
      <w:r w:rsidR="004C5A76">
        <w:t>n</w:t>
      </w:r>
      <w:r w:rsidR="0015177B">
        <w:t xml:space="preserve"> ML application</w:t>
      </w:r>
      <w:r>
        <w:t xml:space="preserve">: </w:t>
      </w:r>
    </w:p>
    <w:p w14:paraId="41211DF2" w14:textId="0FA10133" w:rsidR="0044035A" w:rsidRDefault="00290096" w:rsidP="00C712FB">
      <w:pPr>
        <w:pStyle w:val="ListParagraph"/>
        <w:numPr>
          <w:ilvl w:val="0"/>
          <w:numId w:val="9"/>
        </w:numPr>
        <w:spacing w:after="62" w:line="480" w:lineRule="auto"/>
      </w:pPr>
      <w:ins w:id="167" w:author="Guzman,Sandra" w:date="2023-07-28T13:56:00Z">
        <w:r>
          <w:t xml:space="preserve">Although it </w:t>
        </w:r>
      </w:ins>
      <w:ins w:id="168" w:author="Guzman,Sandra" w:date="2023-07-28T14:04:00Z">
        <w:r w:rsidR="003D7E6A">
          <w:t>may seem</w:t>
        </w:r>
      </w:ins>
      <w:ins w:id="169" w:author="Guzman,Sandra" w:date="2023-07-28T13:56:00Z">
        <w:r>
          <w:t xml:space="preserve"> </w:t>
        </w:r>
      </w:ins>
      <w:ins w:id="170" w:author="Guzman,Sandra" w:date="2023-07-28T13:58:00Z">
        <w:r w:rsidR="00383EC6">
          <w:t>intuitive</w:t>
        </w:r>
      </w:ins>
      <w:ins w:id="171" w:author="Guzman,Sandra" w:date="2023-07-28T13:57:00Z">
        <w:r w:rsidR="006A218A">
          <w:t>,</w:t>
        </w:r>
      </w:ins>
      <w:ins w:id="172" w:author="Guzman,Sandra" w:date="2023-07-28T13:56:00Z">
        <w:r>
          <w:t xml:space="preserve"> </w:t>
        </w:r>
      </w:ins>
      <w:ins w:id="173" w:author="Guzman,Sandra" w:date="2023-07-28T13:57:00Z">
        <w:r w:rsidR="006A218A">
          <w:t xml:space="preserve">using </w:t>
        </w:r>
      </w:ins>
      <w:del w:id="174" w:author="Guzman,Sandra" w:date="2023-07-28T13:57:00Z">
        <w:r w:rsidR="0045205C" w:rsidDel="006A218A">
          <w:delText xml:space="preserve">Use </w:delText>
        </w:r>
      </w:del>
      <w:r w:rsidR="0045205C">
        <w:t xml:space="preserve">your </w:t>
      </w:r>
      <w:ins w:id="175" w:author="Guzman,Sandra" w:date="2023-07-28T13:58:00Z">
        <w:r w:rsidR="00383EC6">
          <w:t xml:space="preserve">current </w:t>
        </w:r>
      </w:ins>
      <w:r w:rsidR="3D6A7F3C">
        <w:t xml:space="preserve">knowledge </w:t>
      </w:r>
      <w:del w:id="176" w:author="Guzman,Sandra" w:date="2023-07-28T13:58:00Z">
        <w:r w:rsidR="3D6A7F3C" w:rsidDel="00383EC6">
          <w:delText>and</w:delText>
        </w:r>
        <w:r w:rsidR="0045205C" w:rsidDel="00383EC6">
          <w:delText xml:space="preserve"> expertise</w:delText>
        </w:r>
      </w:del>
      <w:ins w:id="177" w:author="Guzman,Sandra" w:date="2023-07-28T13:58:00Z">
        <w:r w:rsidR="00383EC6">
          <w:t xml:space="preserve">is the </w:t>
        </w:r>
        <w:r w:rsidR="00435080">
          <w:t xml:space="preserve">first </w:t>
        </w:r>
      </w:ins>
      <w:ins w:id="178" w:author="Guzman,Sandra" w:date="2023-07-28T14:05:00Z">
        <w:r w:rsidR="00FD5D83">
          <w:t>step</w:t>
        </w:r>
      </w:ins>
      <w:r w:rsidR="0045205C">
        <w:t xml:space="preserve"> to </w:t>
      </w:r>
      <w:r w:rsidR="006A5B2F">
        <w:t>assess</w:t>
      </w:r>
      <w:r w:rsidR="00AF05EF">
        <w:t>ing</w:t>
      </w:r>
      <w:r w:rsidR="006A5B2F">
        <w:t xml:space="preserve"> </w:t>
      </w:r>
      <w:r w:rsidR="009A4860">
        <w:t xml:space="preserve">if the data </w:t>
      </w:r>
      <w:del w:id="179" w:author="Guzman,Sandra" w:date="2023-07-28T13:59:00Z">
        <w:r w:rsidR="009A4860" w:rsidDel="00435080">
          <w:delText>provided enough information to describe the phenomena under study</w:delText>
        </w:r>
      </w:del>
      <w:ins w:id="180" w:author="Guzman,Sandra" w:date="2023-07-28T13:59:00Z">
        <w:r w:rsidR="00435080">
          <w:t>is sufficient and representati</w:t>
        </w:r>
        <w:r w:rsidR="00ED51C7">
          <w:t>ve</w:t>
        </w:r>
      </w:ins>
      <w:r w:rsidR="009A4860">
        <w:t xml:space="preserve">. </w:t>
      </w:r>
      <w:r w:rsidR="00250EA0">
        <w:t xml:space="preserve">Making a </w:t>
      </w:r>
      <w:r w:rsidR="00AF05EF">
        <w:t>data graph</w:t>
      </w:r>
      <w:r w:rsidR="00250EA0">
        <w:t xml:space="preserve"> and </w:t>
      </w:r>
      <w:ins w:id="181" w:author="Guzman,Sandra" w:date="2023-07-28T14:08:00Z">
        <w:r w:rsidR="000F39F9">
          <w:t>conducting an</w:t>
        </w:r>
      </w:ins>
      <w:r w:rsidR="00250EA0">
        <w:t xml:space="preserve"> initial </w:t>
      </w:r>
      <w:r w:rsidR="003F6B45">
        <w:t>TS</w:t>
      </w:r>
      <w:r w:rsidR="00250EA0">
        <w:t xml:space="preserve"> analysis can </w:t>
      </w:r>
      <w:del w:id="182" w:author="Guzman,Sandra" w:date="2023-07-28T14:09:00Z">
        <w:r w:rsidR="00250EA0" w:rsidDel="00C913C7">
          <w:delText xml:space="preserve">help </w:delText>
        </w:r>
      </w:del>
      <w:r w:rsidR="0045205C">
        <w:t>sav</w:t>
      </w:r>
      <w:r w:rsidR="004C5A76">
        <w:t xml:space="preserve">e time and </w:t>
      </w:r>
      <w:del w:id="183" w:author="Guzman,Sandra" w:date="2023-07-28T14:09:00Z">
        <w:r w:rsidR="004C5A76" w:rsidDel="00C913C7">
          <w:delText>probably improve</w:delText>
        </w:r>
      </w:del>
      <w:ins w:id="184" w:author="Guzman,Sandra" w:date="2023-07-28T14:09:00Z">
        <w:r w:rsidR="00C913C7">
          <w:t>potentially enhance</w:t>
        </w:r>
      </w:ins>
      <w:r w:rsidR="004C5A76">
        <w:t xml:space="preserve"> the </w:t>
      </w:r>
      <w:ins w:id="185" w:author="Guzman,Sandra" w:date="2023-07-28T14:09:00Z">
        <w:r w:rsidR="00C913C7">
          <w:t xml:space="preserve">quality of the </w:t>
        </w:r>
      </w:ins>
      <w:r w:rsidR="004C5A76">
        <w:t>forecast</w:t>
      </w:r>
      <w:del w:id="186" w:author="Guzman,Sandra" w:date="2023-07-28T14:09:00Z">
        <w:r w:rsidR="004C5A76" w:rsidDel="00C913C7">
          <w:delText xml:space="preserve"> quality</w:delText>
        </w:r>
      </w:del>
      <w:r w:rsidR="0045205C">
        <w:t xml:space="preserve">. A simple graph </w:t>
      </w:r>
      <w:del w:id="187" w:author="Guzman,Sandra" w:date="2023-07-28T14:09:00Z">
        <w:r w:rsidR="0045205C" w:rsidDel="00E676EF">
          <w:delText xml:space="preserve">will provide </w:delText>
        </w:r>
      </w:del>
      <w:del w:id="188" w:author="Guzman,Sandra" w:date="2023-07-28T14:00:00Z">
        <w:r w:rsidR="0045205C" w:rsidDel="004901C8">
          <w:delText xml:space="preserve">you with </w:delText>
        </w:r>
      </w:del>
      <w:del w:id="189" w:author="Guzman,Sandra" w:date="2023-07-28T14:09:00Z">
        <w:r w:rsidR="0045205C" w:rsidDel="00E676EF">
          <w:delText>tons of</w:delText>
        </w:r>
      </w:del>
      <w:ins w:id="190" w:author="Guzman,Sandra" w:date="2023-07-28T14:09:00Z">
        <w:r w:rsidR="00E676EF">
          <w:t>can reveal valuable</w:t>
        </w:r>
      </w:ins>
      <w:r w:rsidR="0045205C">
        <w:t xml:space="preserve"> </w:t>
      </w:r>
      <w:r w:rsidR="005E123D">
        <w:t>data structure information,</w:t>
      </w:r>
      <w:r w:rsidR="004C5A76">
        <w:t xml:space="preserve"> </w:t>
      </w:r>
      <w:del w:id="191" w:author="Guzman,Sandra" w:date="2023-07-28T14:10:00Z">
        <w:r w:rsidR="004C5A76" w:rsidDel="00E676EF">
          <w:delText>(i.e.,</w:delText>
        </w:r>
      </w:del>
      <w:ins w:id="192" w:author="Guzman,Sandra" w:date="2023-07-28T14:10:00Z">
        <w:r w:rsidR="00E676EF">
          <w:t>such as</w:t>
        </w:r>
      </w:ins>
      <w:r w:rsidR="004C5A76">
        <w:t xml:space="preserve"> trends, seasonal cycles,</w:t>
      </w:r>
      <w:ins w:id="193" w:author="Guzman,Sandra" w:date="2023-07-28T14:10:00Z">
        <w:r w:rsidR="00E676EF">
          <w:t xml:space="preserve"> and</w:t>
        </w:r>
      </w:ins>
      <w:r w:rsidR="004C5A76">
        <w:t xml:space="preserve"> </w:t>
      </w:r>
      <w:r w:rsidR="001E4EC0">
        <w:t>the signal-to-noise ratio</w:t>
      </w:r>
      <w:del w:id="194" w:author="Guzman,Sandra" w:date="2023-07-28T14:10:00Z">
        <w:r w:rsidR="004C5A76" w:rsidDel="00E676EF">
          <w:delText>)</w:delText>
        </w:r>
      </w:del>
      <w:r w:rsidR="007B035C">
        <w:t xml:space="preserve"> (Figure 3)</w:t>
      </w:r>
      <w:r w:rsidR="0045205C">
        <w:t>.</w:t>
      </w:r>
      <w:r w:rsidR="001E4EC0">
        <w:t xml:space="preserve"> </w:t>
      </w:r>
      <w:r w:rsidR="0074449B">
        <w:t>Simple noise-reductio</w:t>
      </w:r>
      <w:r w:rsidR="00324474">
        <w:t>n</w:t>
      </w:r>
      <w:r w:rsidR="0074449B">
        <w:t xml:space="preserve"> techniques such as </w:t>
      </w:r>
      <w:r w:rsidR="005D1CBA">
        <w:t>a moving average</w:t>
      </w:r>
      <w:r w:rsidR="00780777">
        <w:t xml:space="preserve"> (</w:t>
      </w:r>
      <w:r w:rsidR="0055725B">
        <w:t>iterative average calculation)</w:t>
      </w:r>
      <w:r w:rsidR="005D1CBA">
        <w:t xml:space="preserve"> or using low-pass filters (</w:t>
      </w:r>
      <w:r w:rsidR="00324474">
        <w:t>setting cutoff limits to</w:t>
      </w:r>
      <w:r w:rsidR="00DF758E">
        <w:t xml:space="preserve"> extreme values) </w:t>
      </w:r>
      <w:r w:rsidR="00897BE8">
        <w:t xml:space="preserve">are </w:t>
      </w:r>
      <w:r w:rsidR="00DF758E">
        <w:t>usually helpful</w:t>
      </w:r>
      <w:r w:rsidR="00A143FF">
        <w:t>; f</w:t>
      </w:r>
      <w:r w:rsidR="00027CED">
        <w:t xml:space="preserve">or more details on </w:t>
      </w:r>
      <w:r w:rsidR="00BA1FA1">
        <w:t>TS noise reduction</w:t>
      </w:r>
      <w:r w:rsidR="00A143FF">
        <w:t>,</w:t>
      </w:r>
      <w:r w:rsidR="00BA1FA1">
        <w:t xml:space="preserve"> refer to </w:t>
      </w:r>
      <w:r w:rsidR="00E6500A">
        <w:t>Kost</w:t>
      </w:r>
      <w:r w:rsidR="00CF0E32">
        <w:t xml:space="preserve">elich and Schreiber (1993) and </w:t>
      </w:r>
      <w:r w:rsidR="009A5A01">
        <w:t>Premanode</w:t>
      </w:r>
      <w:r w:rsidR="00333CE5">
        <w:t xml:space="preserve"> et al. (2013).</w:t>
      </w:r>
      <w:r w:rsidR="0045205C">
        <w:t xml:space="preserve"> </w:t>
      </w:r>
      <w:r w:rsidR="00F4482B">
        <w:t>Also, m</w:t>
      </w:r>
      <w:r w:rsidR="00C925AA">
        <w:t xml:space="preserve">ake sure that the length of the TS captures </w:t>
      </w:r>
      <w:del w:id="195" w:author="Guzman,Sandra" w:date="2023-07-28T14:13:00Z">
        <w:r w:rsidR="00C925AA" w:rsidDel="0074531B">
          <w:delText xml:space="preserve">several </w:delText>
        </w:r>
      </w:del>
      <w:ins w:id="196" w:author="Guzman,Sandra" w:date="2023-07-28T14:13:00Z">
        <w:r w:rsidR="0074531B">
          <w:t xml:space="preserve">multiple </w:t>
        </w:r>
      </w:ins>
      <w:r w:rsidR="00C925AA">
        <w:t xml:space="preserve">seasonal patterns and at least a change </w:t>
      </w:r>
      <w:r w:rsidR="004C5A76">
        <w:t>i</w:t>
      </w:r>
      <w:r w:rsidR="00C925AA">
        <w:t xml:space="preserve">n the </w:t>
      </w:r>
      <w:r w:rsidR="0099186A">
        <w:t xml:space="preserve">TS </w:t>
      </w:r>
      <w:r w:rsidR="005F574E">
        <w:t>trend.</w:t>
      </w:r>
      <w:r w:rsidR="0094251C">
        <w:t xml:space="preserve"> Figure 3 displays </w:t>
      </w:r>
      <w:r w:rsidR="007819BD">
        <w:t xml:space="preserve">an example of a TS with </w:t>
      </w:r>
      <w:r w:rsidR="0094251C">
        <w:t xml:space="preserve">multiple </w:t>
      </w:r>
      <w:r w:rsidR="004B6B5B">
        <w:t>changes in seasonal patterns and long-term relationships</w:t>
      </w:r>
      <w:r w:rsidR="007819BD">
        <w:t xml:space="preserve"> (redlines).</w:t>
      </w:r>
      <w:r w:rsidR="005F574E">
        <w:t xml:space="preserve"> In</w:t>
      </w:r>
      <w:r w:rsidR="0045205C">
        <w:t xml:space="preserve"> addition, auto-correlation function plots (ACF)</w:t>
      </w:r>
      <w:ins w:id="197" w:author="Guzman,Sandra" w:date="2023-07-28T14:14:00Z">
        <w:r w:rsidR="00E75E7B">
          <w:t xml:space="preserve">, used to identify correlations </w:t>
        </w:r>
      </w:ins>
      <w:ins w:id="198" w:author="Guzman,Sandra" w:date="2023-07-28T14:15:00Z">
        <w:r w:rsidR="00E75E7B">
          <w:t xml:space="preserve">between TS, </w:t>
        </w:r>
      </w:ins>
      <w:r w:rsidR="0045205C">
        <w:t xml:space="preserve"> are easy</w:t>
      </w:r>
      <w:r w:rsidR="004C5A76">
        <w:t>-to-</w:t>
      </w:r>
      <w:r w:rsidR="0045205C">
        <w:t xml:space="preserve">implement tools that </w:t>
      </w:r>
      <w:del w:id="199" w:author="Guzman,Sandra" w:date="2023-07-28T14:15:00Z">
        <w:r w:rsidR="0045205C" w:rsidDel="00F72131">
          <w:delText xml:space="preserve">will </w:delText>
        </w:r>
      </w:del>
      <w:r w:rsidR="005E123D">
        <w:t>better understand</w:t>
      </w:r>
      <w:r w:rsidR="0045205C">
        <w:t xml:space="preserve"> </w:t>
      </w:r>
      <w:r w:rsidR="0099186A">
        <w:t>the</w:t>
      </w:r>
      <w:r w:rsidR="005F574E">
        <w:t xml:space="preserve"> </w:t>
      </w:r>
      <w:r w:rsidR="0045205C">
        <w:t>TS data</w:t>
      </w:r>
      <w:r w:rsidR="0045205C">
        <w:rPr>
          <w:vertAlign w:val="superscript"/>
        </w:rPr>
        <w:footnoteReference w:id="3"/>
      </w:r>
      <w:r w:rsidR="0045205C">
        <w:t>.</w:t>
      </w:r>
      <w:ins w:id="200" w:author="Guzman,Sandra" w:date="2023-07-28T14:01:00Z">
        <w:r w:rsidR="00D428A6">
          <w:t xml:space="preserve"> Figure 3 shows how </w:t>
        </w:r>
        <w:r w:rsidR="00701B4C">
          <w:t>ge</w:t>
        </w:r>
      </w:ins>
      <w:ins w:id="201" w:author="Guzman,Sandra" w:date="2023-07-28T14:02:00Z">
        <w:r w:rsidR="00701B4C">
          <w:t>neral checks can be made</w:t>
        </w:r>
      </w:ins>
      <w:ins w:id="202" w:author="Guzman,Sandra" w:date="2023-07-28T14:17:00Z">
        <w:r w:rsidR="003B354B">
          <w:t xml:space="preserve"> using graphs</w:t>
        </w:r>
      </w:ins>
      <w:ins w:id="203" w:author="Guzman,Sandra" w:date="2023-07-28T14:02:00Z">
        <w:r w:rsidR="00701B4C">
          <w:t>.</w:t>
        </w:r>
      </w:ins>
      <w:ins w:id="204" w:author="Guzman,Sandra" w:date="2023-07-28T14:17:00Z">
        <w:r w:rsidR="003B354B">
          <w:t xml:space="preserve"> In this example,</w:t>
        </w:r>
      </w:ins>
      <w:ins w:id="205" w:author="Guzman,Sandra" w:date="2023-07-28T14:02:00Z">
        <w:r w:rsidR="00701B4C">
          <w:t xml:space="preserve"> </w:t>
        </w:r>
      </w:ins>
      <w:ins w:id="206" w:author="Guzman,Sandra" w:date="2023-07-28T14:17:00Z">
        <w:r w:rsidR="009E60BA">
          <w:t>t</w:t>
        </w:r>
      </w:ins>
      <w:ins w:id="207" w:author="Guzman,Sandra" w:date="2023-07-28T14:02:00Z">
        <w:r w:rsidR="008F5303">
          <w:t xml:space="preserve">here are at least </w:t>
        </w:r>
        <w:r w:rsidR="006301AD">
          <w:t>3 short-term cycles in</w:t>
        </w:r>
      </w:ins>
      <w:ins w:id="208" w:author="Guzman,Sandra" w:date="2023-07-28T14:03:00Z">
        <w:r w:rsidR="006301AD">
          <w:t xml:space="preserve"> the TS</w:t>
        </w:r>
        <w:r w:rsidR="000E5C33">
          <w:t xml:space="preserve"> (</w:t>
        </w:r>
      </w:ins>
      <w:ins w:id="209" w:author="Guzman,Sandra" w:date="2023-07-28T14:17:00Z">
        <w:r w:rsidR="009E60BA">
          <w:t xml:space="preserve">indicated by </w:t>
        </w:r>
      </w:ins>
      <w:ins w:id="210" w:author="Guzman,Sandra" w:date="2023-07-28T14:03:00Z">
        <w:r w:rsidR="000E5C33">
          <w:t xml:space="preserve">red lines) after </w:t>
        </w:r>
      </w:ins>
      <w:ins w:id="211" w:author="Guzman,Sandra" w:date="2023-07-28T14:17:00Z">
        <w:r w:rsidR="009E60BA">
          <w:t xml:space="preserve">removing </w:t>
        </w:r>
        <w:r w:rsidR="0008058A">
          <w:t xml:space="preserve">the </w:t>
        </w:r>
      </w:ins>
      <w:ins w:id="212" w:author="Guzman,Sandra" w:date="2023-07-28T14:03:00Z">
        <w:r w:rsidR="000E5C33">
          <w:t xml:space="preserve">noise components of the TS </w:t>
        </w:r>
      </w:ins>
      <w:ins w:id="213" w:author="Guzman,Sandra" w:date="2023-07-28T14:04:00Z">
        <w:r w:rsidR="000E5C33">
          <w:t>(</w:t>
        </w:r>
      </w:ins>
      <w:ins w:id="214" w:author="Guzman,Sandra" w:date="2023-07-28T14:18:00Z">
        <w:r w:rsidR="0008058A">
          <w:t xml:space="preserve">represented by the </w:t>
        </w:r>
      </w:ins>
      <w:ins w:id="215" w:author="Guzman,Sandra" w:date="2023-07-28T14:04:00Z">
        <w:r w:rsidR="000E5C33">
          <w:t xml:space="preserve">blue line). </w:t>
        </w:r>
      </w:ins>
    </w:p>
    <w:p w14:paraId="5D4A6085" w14:textId="16EE013B" w:rsidR="00C37721" w:rsidRPr="001B2B5E" w:rsidRDefault="001B2B5E" w:rsidP="00C37721">
      <w:pPr>
        <w:pStyle w:val="ListParagraph"/>
        <w:keepNext/>
        <w:spacing w:after="0" w:line="480" w:lineRule="auto"/>
        <w:ind w:left="887" w:right="95" w:firstLine="0"/>
        <w:jc w:val="center"/>
      </w:pPr>
      <w:r>
        <w:rPr>
          <w:noProof/>
        </w:rPr>
        <w:lastRenderedPageBreak/>
        <w:drawing>
          <wp:inline distT="0" distB="0" distL="0" distR="0" wp14:anchorId="1161E297" wp14:editId="7FB89B54">
            <wp:extent cx="2942821" cy="1770659"/>
            <wp:effectExtent l="0" t="0" r="0" b="1270"/>
            <wp:docPr id="5" name="Picture 5" descr="A graph with red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with red lines and numbers&#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62409" cy="1782445"/>
                    </a:xfrm>
                    <a:prstGeom prst="rect">
                      <a:avLst/>
                    </a:prstGeom>
                    <a:noFill/>
                    <a:ln>
                      <a:noFill/>
                    </a:ln>
                  </pic:spPr>
                </pic:pic>
              </a:graphicData>
            </a:graphic>
          </wp:inline>
        </w:drawing>
      </w:r>
    </w:p>
    <w:p w14:paraId="5799A7A5" w14:textId="56265528" w:rsidR="00C37721" w:rsidRDefault="00C37721" w:rsidP="00C37721">
      <w:pPr>
        <w:pStyle w:val="Caption"/>
        <w:jc w:val="center"/>
      </w:pPr>
      <w:r>
        <w:t xml:space="preserve">Figure </w:t>
      </w:r>
      <w:r>
        <w:fldChar w:fldCharType="begin"/>
      </w:r>
      <w:r>
        <w:instrText>SEQ Figure \* ARABIC</w:instrText>
      </w:r>
      <w:r>
        <w:fldChar w:fldCharType="separate"/>
      </w:r>
      <w:r>
        <w:rPr>
          <w:noProof/>
        </w:rPr>
        <w:t>3</w:t>
      </w:r>
      <w:r>
        <w:fldChar w:fldCharType="end"/>
      </w:r>
      <w:r w:rsidR="007D5157">
        <w:t xml:space="preserve">. </w:t>
      </w:r>
      <w:r w:rsidR="001B2B5E">
        <w:t xml:space="preserve">Example of a </w:t>
      </w:r>
      <w:del w:id="216" w:author="Guzman,Sandra" w:date="2023-07-28T14:19:00Z">
        <w:r w:rsidR="001B2B5E" w:rsidDel="004F5C85">
          <w:delText>Soil Moisture</w:delText>
        </w:r>
      </w:del>
      <w:ins w:id="217" w:author="Guzman,Sandra" w:date="2023-07-28T14:19:00Z">
        <w:r w:rsidR="004F5C85">
          <w:t xml:space="preserve">Volumetric Water Content </w:t>
        </w:r>
      </w:ins>
      <w:del w:id="218" w:author="Guzman,Sandra" w:date="2023-07-28T14:19:00Z">
        <w:r w:rsidR="001B2B5E" w:rsidDel="00BE473F">
          <w:delText xml:space="preserve"> </w:delText>
        </w:r>
      </w:del>
      <w:r w:rsidR="001B2B5E">
        <w:t>TS being visually analyzed to determine how appropriate it would be to use the data to train a</w:t>
      </w:r>
      <w:r w:rsidR="009C759A">
        <w:t>n</w:t>
      </w:r>
      <w:r w:rsidR="001B2B5E">
        <w:t xml:space="preserve"> ML forecasting algorithm. </w:t>
      </w:r>
      <w:del w:id="219" w:author="Guzman,Sandra" w:date="2023-07-28T14:20:00Z">
        <w:r w:rsidR="001B2B5E" w:rsidDel="00BE473F">
          <w:delText>An assessment of the short-, middle-, and long-term variations (red line)</w:delText>
        </w:r>
        <w:r w:rsidR="009C759A" w:rsidDel="00BE473F">
          <w:delText xml:space="preserve"> and</w:delText>
        </w:r>
        <w:r w:rsidR="001B2B5E" w:rsidDel="00BE473F">
          <w:delText xml:space="preserve"> the noise-to-signal ratio (blue and gray lines) is presented.</w:delText>
        </w:r>
      </w:del>
    </w:p>
    <w:p w14:paraId="39CA6430" w14:textId="771E78F9" w:rsidR="0044035A" w:rsidRDefault="0045205C" w:rsidP="0044035A">
      <w:pPr>
        <w:pStyle w:val="ListParagraph"/>
        <w:numPr>
          <w:ilvl w:val="0"/>
          <w:numId w:val="8"/>
        </w:numPr>
        <w:spacing w:line="480" w:lineRule="auto"/>
        <w:ind w:right="20"/>
      </w:pPr>
      <w:r>
        <w:t xml:space="preserve">Consider the length of the </w:t>
      </w:r>
      <w:r w:rsidR="004F45BF">
        <w:t xml:space="preserve">ML </w:t>
      </w:r>
      <w:r>
        <w:t>forecast</w:t>
      </w:r>
      <w:ins w:id="220" w:author="Guzman,Sandra" w:date="2023-07-28T14:23:00Z">
        <w:r w:rsidR="00122F9B">
          <w:t xml:space="preserve"> or how far </w:t>
        </w:r>
      </w:ins>
      <w:ins w:id="221" w:author="Guzman,Sandra" w:date="2023-07-28T14:30:00Z">
        <w:r w:rsidR="009A5057">
          <w:t xml:space="preserve">into the future </w:t>
        </w:r>
      </w:ins>
      <w:ins w:id="222" w:author="Guzman,Sandra" w:date="2023-07-28T14:23:00Z">
        <w:r w:rsidR="00122F9B">
          <w:t>the p</w:t>
        </w:r>
        <w:r w:rsidR="00806C5D">
          <w:t>rediction is expected to be</w:t>
        </w:r>
      </w:ins>
      <w:del w:id="223" w:author="Guzman,Sandra" w:date="2023-07-28T14:23:00Z">
        <w:r w:rsidDel="00122F9B">
          <w:delText xml:space="preserve"> </w:delText>
        </w:r>
        <w:r w:rsidDel="00806C5D">
          <w:delText>(e.g., for how many days you want to forecast the insect population)</w:delText>
        </w:r>
      </w:del>
      <w:r>
        <w:t xml:space="preserve">. </w:t>
      </w:r>
      <w:ins w:id="224" w:author="Guzman,Sandra" w:date="2023-07-28T14:25:00Z">
        <w:r w:rsidR="00E32032">
          <w:t>Generally,</w:t>
        </w:r>
      </w:ins>
      <w:ins w:id="225" w:author="Guzman,Sandra" w:date="2023-07-28T14:24:00Z">
        <w:r w:rsidR="00360D0F">
          <w:t xml:space="preserve"> ML forecast</w:t>
        </w:r>
        <w:r w:rsidR="00431373">
          <w:t>s</w:t>
        </w:r>
        <w:r w:rsidR="00360D0F">
          <w:t xml:space="preserve"> </w:t>
        </w:r>
      </w:ins>
      <w:ins w:id="226" w:author="Guzman,Sandra" w:date="2023-07-28T14:31:00Z">
        <w:r w:rsidR="00D86E40">
          <w:t>usually cover a range</w:t>
        </w:r>
      </w:ins>
      <w:ins w:id="227" w:author="Guzman,Sandra" w:date="2023-07-28T14:24:00Z">
        <w:r w:rsidR="00360D0F">
          <w:t xml:space="preserve"> from</w:t>
        </w:r>
      </w:ins>
      <w:ins w:id="228" w:author="Guzman,Sandra" w:date="2023-07-28T14:31:00Z">
        <w:r w:rsidR="00F11ABA">
          <w:t xml:space="preserve"> a few</w:t>
        </w:r>
      </w:ins>
      <w:ins w:id="229" w:author="Guzman,Sandra" w:date="2023-07-28T14:24:00Z">
        <w:r w:rsidR="00360D0F">
          <w:t xml:space="preserve"> days to a week. </w:t>
        </w:r>
        <w:r w:rsidR="00431373">
          <w:t xml:space="preserve">Defining the </w:t>
        </w:r>
      </w:ins>
      <w:ins w:id="230" w:author="Guzman,Sandra" w:date="2023-07-28T14:31:00Z">
        <w:r w:rsidR="00F11ABA">
          <w:t xml:space="preserve">expected </w:t>
        </w:r>
      </w:ins>
      <w:ins w:id="231" w:author="Guzman,Sandra" w:date="2023-07-28T14:32:00Z">
        <w:r w:rsidR="00A76EA6">
          <w:t xml:space="preserve">time range of the </w:t>
        </w:r>
      </w:ins>
      <w:ins w:id="232" w:author="Guzman,Sandra" w:date="2023-07-28T14:24:00Z">
        <w:r w:rsidR="00431373">
          <w:t xml:space="preserve">forecast </w:t>
        </w:r>
      </w:ins>
      <w:del w:id="233" w:author="Guzman,Sandra" w:date="2023-07-28T14:25:00Z">
        <w:r w:rsidDel="00E32032">
          <w:delText xml:space="preserve">This </w:delText>
        </w:r>
      </w:del>
      <w:r>
        <w:t xml:space="preserve">will </w:t>
      </w:r>
      <w:del w:id="234" w:author="Guzman,Sandra" w:date="2023-07-28T14:32:00Z">
        <w:r w:rsidDel="00AE3C71">
          <w:delText xml:space="preserve">tell </w:delText>
        </w:r>
      </w:del>
      <w:ins w:id="235" w:author="Guzman,Sandra" w:date="2023-07-28T14:32:00Z">
        <w:r w:rsidR="00AE3C71">
          <w:t>contribute to understand</w:t>
        </w:r>
      </w:ins>
      <w:r w:rsidR="002E688D">
        <w:t>ing</w:t>
      </w:r>
      <w:ins w:id="236" w:author="Guzman,Sandra" w:date="2023-07-28T14:32:00Z">
        <w:r w:rsidR="00AE3C71">
          <w:t xml:space="preserve"> </w:t>
        </w:r>
      </w:ins>
      <w:r>
        <w:t xml:space="preserve">how </w:t>
      </w:r>
      <w:del w:id="237" w:author="Guzman,Sandra" w:date="2023-07-28T14:25:00Z">
        <w:r w:rsidDel="00E32032">
          <w:delText xml:space="preserve">much </w:delText>
        </w:r>
      </w:del>
      <w:ins w:id="238" w:author="Guzman,Sandra" w:date="2023-07-28T14:25:00Z">
        <w:r w:rsidR="00E32032">
          <w:t xml:space="preserve">many </w:t>
        </w:r>
      </w:ins>
      <w:del w:id="239" w:author="Guzman,Sandra" w:date="2023-07-28T14:25:00Z">
        <w:r w:rsidDel="00E32032">
          <w:delText xml:space="preserve">past </w:delText>
        </w:r>
      </w:del>
      <w:ins w:id="240" w:author="Guzman,Sandra" w:date="2023-07-28T14:25:00Z">
        <w:r w:rsidR="00E32032">
          <w:t xml:space="preserve">input </w:t>
        </w:r>
      </w:ins>
      <w:r>
        <w:t xml:space="preserve">data </w:t>
      </w:r>
      <w:ins w:id="241" w:author="Guzman,Sandra" w:date="2023-07-28T14:25:00Z">
        <w:r w:rsidR="00E32032">
          <w:t xml:space="preserve">points </w:t>
        </w:r>
      </w:ins>
      <w:r>
        <w:t xml:space="preserve">could be relevant for </w:t>
      </w:r>
      <w:r w:rsidR="004117A1">
        <w:t xml:space="preserve">the ML </w:t>
      </w:r>
      <w:r>
        <w:t xml:space="preserve">and how many training sets </w:t>
      </w:r>
      <w:r w:rsidR="004117A1">
        <w:t>can be</w:t>
      </w:r>
      <w:r>
        <w:t xml:space="preserve"> obtain</w:t>
      </w:r>
      <w:r w:rsidR="004117A1">
        <w:t>ed</w:t>
      </w:r>
      <w:r>
        <w:t xml:space="preserve"> given the length of </w:t>
      </w:r>
      <w:del w:id="242" w:author="Guzman,Sandra" w:date="2023-07-28T14:33:00Z">
        <w:r w:rsidDel="0046256F">
          <w:delText xml:space="preserve">the </w:delText>
        </w:r>
      </w:del>
      <w:r>
        <w:t>past and forecast windows.</w:t>
      </w:r>
    </w:p>
    <w:p w14:paraId="6E1E8C43" w14:textId="771D4878" w:rsidR="00E67A70" w:rsidRDefault="00696C1D" w:rsidP="0044035A">
      <w:pPr>
        <w:pStyle w:val="ListParagraph"/>
        <w:numPr>
          <w:ilvl w:val="0"/>
          <w:numId w:val="8"/>
        </w:numPr>
        <w:spacing w:line="480" w:lineRule="auto"/>
        <w:ind w:right="95"/>
      </w:pPr>
      <w:r>
        <w:t>C</w:t>
      </w:r>
      <w:r w:rsidR="0045205C">
        <w:t>lassical statistical forecasting models</w:t>
      </w:r>
      <w:r w:rsidR="002E688D">
        <w:t>,</w:t>
      </w:r>
      <w:ins w:id="243" w:author="Guzman,Sandra" w:date="2023-07-28T14:35:00Z">
        <w:r w:rsidR="000C13AB">
          <w:t xml:space="preserve"> such as </w:t>
        </w:r>
      </w:ins>
      <w:ins w:id="244" w:author="Guzman,Sandra" w:date="2023-07-28T14:36:00Z">
        <w:r w:rsidR="000C13AB">
          <w:t>autoregression or autoregressive integrated moving average,</w:t>
        </w:r>
      </w:ins>
      <w:r w:rsidR="0045205C">
        <w:t xml:space="preserve"> </w:t>
      </w:r>
      <w:r>
        <w:t>could be an option</w:t>
      </w:r>
      <w:r w:rsidR="0045205C">
        <w:t xml:space="preserve">. It has been found that classical statistical methods can outperform ML algorithms when a </w:t>
      </w:r>
      <w:r w:rsidR="009C759A">
        <w:t>few</w:t>
      </w:r>
      <w:r w:rsidR="0045205C">
        <w:t xml:space="preserve"> observations are </w:t>
      </w:r>
      <w:r w:rsidR="005B7474">
        <w:t>available</w:t>
      </w:r>
      <w:r w:rsidR="0045205C">
        <w:t xml:space="preserve"> and the nonlinearities of the TS are not dominant</w:t>
      </w:r>
      <w:r w:rsidR="00A95AD5">
        <w:t xml:space="preserve"> </w:t>
      </w:r>
      <w:sdt>
        <w:sdtPr>
          <w:tag w:val="MENDELEY_CITATION_v3_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"/>
          <w:id w:val="828557809"/>
          <w:placeholder>
            <w:docPart w:val="DefaultPlaceholder_-1854013440"/>
          </w:placeholder>
        </w:sdtPr>
        <w:sdtEndPr/>
        <w:sdtContent>
          <w:r w:rsidR="00A95AD5" w:rsidRPr="00A95AD5">
            <w:t>(Cerqueira et al., 2019)</w:t>
          </w:r>
        </w:sdtContent>
      </w:sdt>
      <w:r w:rsidR="0045205C">
        <w:t>.</w:t>
      </w:r>
    </w:p>
    <w:p w14:paraId="77AC914D" w14:textId="78585918" w:rsidR="00E67A70" w:rsidRDefault="0045205C" w:rsidP="00C37721">
      <w:pPr>
        <w:pStyle w:val="ListParagraph"/>
        <w:numPr>
          <w:ilvl w:val="0"/>
          <w:numId w:val="8"/>
        </w:numPr>
        <w:spacing w:line="480" w:lineRule="auto"/>
        <w:ind w:right="95"/>
        <w:rPr>
          <w:ins w:id="245" w:author="Guzman,Sandra" w:date="2023-07-28T14:42:00Z"/>
        </w:rPr>
      </w:pPr>
      <w:r>
        <w:t xml:space="preserve">Use heuristics (rules-of-thumb) as a reference (only as a reference). </w:t>
      </w:r>
      <w:ins w:id="246" w:author="Guzman,Sandra" w:date="2023-07-28T14:40:00Z">
        <w:r w:rsidR="00B919EC">
          <w:t xml:space="preserve">For statistical algorithms, </w:t>
        </w:r>
      </w:ins>
      <w:del w:id="247" w:author="Guzman,Sandra" w:date="2023-07-28T14:40:00Z">
        <w:r w:rsidR="009C759A" w:rsidDel="00A976B6">
          <w:delText xml:space="preserve">A </w:delText>
        </w:r>
      </w:del>
      <w:ins w:id="248" w:author="Guzman,Sandra" w:date="2023-07-28T14:40:00Z">
        <w:r w:rsidR="00A976B6">
          <w:t xml:space="preserve">a </w:t>
        </w:r>
      </w:ins>
      <w:r w:rsidR="009C759A">
        <w:t>preferable minimum number</w:t>
      </w:r>
      <w:ins w:id="249" w:author="Guzman,Sandra" w:date="2023-07-28T14:41:00Z">
        <w:r w:rsidR="00A976B6">
          <w:t xml:space="preserve"> of observations </w:t>
        </w:r>
      </w:ins>
      <w:del w:id="250" w:author="Guzman,Sandra" w:date="2023-07-28T14:41:00Z">
        <w:r w:rsidR="009C759A" w:rsidDel="00A976B6">
          <w:delText xml:space="preserve"> </w:delText>
        </w:r>
      </w:del>
      <w:del w:id="251" w:author="Guzman,Sandra" w:date="2023-07-28T14:40:00Z">
        <w:r w:rsidR="009C759A" w:rsidDel="00B919EC">
          <w:delText>for statistical algorithms</w:delText>
        </w:r>
        <w:r w:rsidDel="00B919EC">
          <w:delText xml:space="preserve"> </w:delText>
        </w:r>
      </w:del>
      <w:r>
        <w:t xml:space="preserve">is 100 </w:t>
      </w:r>
      <w:del w:id="252" w:author="Guzman,Sandra" w:date="2023-07-28T14:41:00Z">
        <w:r w:rsidDel="00A976B6">
          <w:delText xml:space="preserve">observations </w:delText>
        </w:r>
      </w:del>
      <w:r>
        <w:t xml:space="preserve">for training </w:t>
      </w:r>
      <w:del w:id="253" w:author="Guzman,Sandra" w:date="2023-07-28T14:41:00Z">
        <w:r w:rsidDel="00A976B6">
          <w:delText xml:space="preserve">your algorithm </w:delText>
        </w:r>
      </w:del>
      <w:r>
        <w:t>[Box and Tiao, 1975]. Thus, considering ML algorithms require more data than statistical algorithms, expect to factor this number for at least one order of magnitude.</w:t>
      </w:r>
    </w:p>
    <w:p w14:paraId="424D41CE" w14:textId="77777777" w:rsidR="00D33B29" w:rsidRDefault="00D33B29">
      <w:pPr>
        <w:pStyle w:val="ListParagraph"/>
        <w:spacing w:line="480" w:lineRule="auto"/>
        <w:ind w:left="887" w:right="95" w:firstLine="0"/>
        <w:pPrChange w:id="254" w:author="Guzman,Sandra" w:date="2023-07-28T14:42:00Z">
          <w:pPr>
            <w:pStyle w:val="ListParagraph"/>
            <w:numPr>
              <w:numId w:val="8"/>
            </w:numPr>
            <w:spacing w:line="480" w:lineRule="auto"/>
            <w:ind w:left="887" w:right="95" w:hanging="360"/>
          </w:pPr>
        </w:pPrChange>
      </w:pPr>
    </w:p>
    <w:p w14:paraId="324F2F89" w14:textId="30749764" w:rsidR="00E67A70" w:rsidRPr="00C712FB" w:rsidDel="00D33B29" w:rsidRDefault="00227D6E" w:rsidP="00C712FB">
      <w:pPr>
        <w:numPr>
          <w:ilvl w:val="0"/>
          <w:numId w:val="16"/>
        </w:numPr>
        <w:spacing w:after="14" w:line="480" w:lineRule="auto"/>
        <w:ind w:left="506"/>
        <w:jc w:val="left"/>
        <w:rPr>
          <w:moveFrom w:id="255" w:author="Guzman,Sandra" w:date="2023-07-28T14:42:00Z"/>
          <w:b/>
          <w:bCs/>
          <w:sz w:val="19"/>
        </w:rPr>
      </w:pPr>
      <w:moveFromRangeStart w:id="256" w:author="Guzman,Sandra" w:date="2023-07-28T14:42:00Z" w:name="move141447766"/>
      <w:moveFrom w:id="257" w:author="Guzman,Sandra" w:date="2023-07-28T14:42:00Z">
        <w:r w:rsidDel="00D33B29">
          <w:rPr>
            <w:b/>
            <w:bCs/>
            <w:sz w:val="19"/>
          </w:rPr>
          <w:t>I</w:t>
        </w:r>
        <w:r w:rsidR="0045205C" w:rsidRPr="00C712FB" w:rsidDel="00D33B29">
          <w:rPr>
            <w:b/>
            <w:bCs/>
            <w:sz w:val="19"/>
          </w:rPr>
          <w:t>ncreas</w:t>
        </w:r>
        <w:r w:rsidDel="00D33B29">
          <w:rPr>
            <w:b/>
            <w:bCs/>
            <w:sz w:val="19"/>
          </w:rPr>
          <w:t>ing</w:t>
        </w:r>
        <w:r w:rsidR="0045205C" w:rsidRPr="00C712FB" w:rsidDel="00D33B29">
          <w:rPr>
            <w:b/>
            <w:bCs/>
            <w:sz w:val="19"/>
          </w:rPr>
          <w:t xml:space="preserve"> the size of </w:t>
        </w:r>
        <w:r w:rsidDel="00D33B29">
          <w:rPr>
            <w:b/>
            <w:bCs/>
            <w:sz w:val="19"/>
          </w:rPr>
          <w:t>the Time Series</w:t>
        </w:r>
        <w:r w:rsidRPr="00C712FB" w:rsidDel="00D33B29">
          <w:rPr>
            <w:b/>
            <w:bCs/>
            <w:sz w:val="19"/>
          </w:rPr>
          <w:t xml:space="preserve"> </w:t>
        </w:r>
        <w:r w:rsidDel="00D33B29">
          <w:rPr>
            <w:b/>
            <w:bCs/>
            <w:sz w:val="19"/>
          </w:rPr>
          <w:t>D</w:t>
        </w:r>
        <w:r w:rsidR="0045205C" w:rsidRPr="00C712FB" w:rsidDel="00D33B29">
          <w:rPr>
            <w:b/>
            <w:bCs/>
            <w:sz w:val="19"/>
          </w:rPr>
          <w:t>ataset</w:t>
        </w:r>
      </w:moveFrom>
    </w:p>
    <w:p w14:paraId="6D4AC73A" w14:textId="11848D6F" w:rsidR="00E67A70" w:rsidDel="00D33B29" w:rsidRDefault="0045205C" w:rsidP="005B7474">
      <w:pPr>
        <w:spacing w:after="349" w:line="480" w:lineRule="auto"/>
        <w:ind w:left="3" w:right="170"/>
        <w:rPr>
          <w:moveFrom w:id="258" w:author="Guzman,Sandra" w:date="2023-07-28T14:42:00Z"/>
        </w:rPr>
      </w:pPr>
      <w:moveFrom w:id="259" w:author="Guzman,Sandra" w:date="2023-07-28T14:42:00Z">
        <w:r w:rsidDel="00D33B29">
          <w:t>Data augmentation techniques can be used to generate synthetic data to improve the quality and quantity of the datasets. The applicability of such approaches depends on the t</w:t>
        </w:r>
        <w:r w:rsidR="009C759A" w:rsidDel="00D33B29">
          <w:t>ask type</w:t>
        </w:r>
        <w:r w:rsidDel="00D33B29">
          <w:t xml:space="preserve"> (forecasting or classification). </w:t>
        </w:r>
      </w:moveFrom>
      <w:sdt>
        <w:sdtPr>
          <w:tag w:val="MENDELEY_CITATION_v3_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"/>
          <w:id w:val="1352525264"/>
          <w:placeholder>
            <w:docPart w:val="DefaultPlaceholder_-1854013440"/>
          </w:placeholder>
        </w:sdtPr>
        <w:sdtEndPr/>
        <w:sdtContent>
          <w:moveFrom w:id="260" w:author="Guzman,Sandra" w:date="2023-07-28T14:42:00Z">
            <w:r w:rsidR="001B53B8" w:rsidRPr="001B53B8" w:rsidDel="00D33B29">
              <w:t>(Wen et al., 2021)</w:t>
            </w:r>
          </w:moveFrom>
        </w:sdtContent>
      </w:sdt>
      <w:moveFrom w:id="261" w:author="Guzman,Sandra" w:date="2023-07-28T14:42:00Z">
        <w:r w:rsidR="001B53B8" w:rsidDel="00D33B29">
          <w:t xml:space="preserve"> </w:t>
        </w:r>
        <w:r w:rsidDel="00D33B29">
          <w:t xml:space="preserve">present a comprehensive survey of data augmentation techniques for TS data classified according to the specific task. The </w:t>
        </w:r>
        <w:r w:rsidR="009C759A" w:rsidDel="00D33B29">
          <w:t>techniques include</w:t>
        </w:r>
        <w:r w:rsidDel="00D33B29">
          <w:t xml:space="preserve"> adding noise (jittering), scaling the data, distorting the time intervals between samples (time-warping), and slicing the data. Implementing these techniques requires understanding all the statistical relationships (mean, standard deviation (SD), autocorrelation, and the distribution of points over time) to avoid altering the data </w:t>
        </w:r>
        <w:r w:rsidR="009C759A" w:rsidDel="00D33B29">
          <w:t>to</w:t>
        </w:r>
        <w:r w:rsidDel="00D33B29">
          <w:t xml:space="preserve"> mislead the model or remove </w:t>
        </w:r>
        <w:r w:rsidR="009C759A" w:rsidDel="00D33B29">
          <w:t>essential</w:t>
        </w:r>
        <w:r w:rsidDel="00D33B29">
          <w:t xml:space="preserve"> characteristics from the data. For instance, distorting the time intervals between samples might change the autocorrelation properties of the original time series</w:t>
        </w:r>
        <w:r w:rsidR="00A95AD5" w:rsidDel="00D33B29">
          <w:t xml:space="preserve"> </w:t>
        </w:r>
      </w:moveFrom>
      <w:sdt>
        <w:sdtPr>
          <w:tag w:val="MENDELEY_CITATION_v3_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"/>
          <w:id w:val="718874872"/>
          <w:placeholder>
            <w:docPart w:val="DefaultPlaceholder_-1854013440"/>
          </w:placeholder>
        </w:sdtPr>
        <w:sdtEndPr/>
        <w:sdtContent>
          <w:moveFrom w:id="262" w:author="Guzman,Sandra" w:date="2023-07-28T14:42:00Z">
            <w:r w:rsidR="00BF59D1" w:rsidRPr="00BF59D1" w:rsidDel="00D33B29">
              <w:t>(Um et al., 2017)</w:t>
            </w:r>
          </w:moveFrom>
        </w:sdtContent>
      </w:sdt>
      <w:moveFrom w:id="263" w:author="Guzman,Sandra" w:date="2023-07-28T14:42:00Z">
        <w:r w:rsidDel="00D33B29">
          <w:t xml:space="preserve">. Depending on the </w:t>
        </w:r>
        <w:r w:rsidR="009C759A" w:rsidDel="00D33B29">
          <w:t>dataset's characteristics and the research's purpose,</w:t>
        </w:r>
        <w:r w:rsidDel="00D33B29">
          <w:t xml:space="preserve"> this could mislead the </w:t>
        </w:r>
        <w:r w:rsidR="00865D0E" w:rsidDel="00D33B29">
          <w:t xml:space="preserve">ML forecast </w:t>
        </w:r>
        <w:r w:rsidDel="00D33B29">
          <w:t xml:space="preserve">and the interpretations that can make out </w:t>
        </w:r>
        <w:r w:rsidR="00865D0E" w:rsidDel="00D33B29">
          <w:t xml:space="preserve">from </w:t>
        </w:r>
        <w:r w:rsidDel="00D33B29">
          <w:t>it.</w:t>
        </w:r>
      </w:moveFrom>
    </w:p>
    <w:moveFromRangeEnd w:id="256"/>
    <w:p w14:paraId="0ADD8E9F" w14:textId="0A0F8AAE" w:rsidR="002B144E" w:rsidDel="00D33B29" w:rsidRDefault="002B144E" w:rsidP="005B7474">
      <w:pPr>
        <w:spacing w:after="349" w:line="480" w:lineRule="auto"/>
        <w:ind w:left="3" w:right="170"/>
        <w:rPr>
          <w:del w:id="264" w:author="Guzman,Sandra" w:date="2023-07-28T14:42:00Z"/>
        </w:rPr>
      </w:pPr>
    </w:p>
    <w:p w14:paraId="321C2A3D" w14:textId="4FF267C4" w:rsidR="002B144E" w:rsidDel="00D33B29" w:rsidRDefault="002B144E" w:rsidP="005B7474">
      <w:pPr>
        <w:spacing w:after="349" w:line="480" w:lineRule="auto"/>
        <w:ind w:left="3" w:right="170"/>
        <w:rPr>
          <w:del w:id="265" w:author="Guzman,Sandra" w:date="2023-07-28T14:42:00Z"/>
        </w:rPr>
      </w:pPr>
    </w:p>
    <w:p w14:paraId="36DC7F5E" w14:textId="6916B317" w:rsidR="00E96791" w:rsidRPr="00BB1493" w:rsidDel="00BB1493" w:rsidRDefault="0045205C" w:rsidP="00D16E18">
      <w:pPr>
        <w:pStyle w:val="ListParagraph"/>
        <w:numPr>
          <w:ilvl w:val="0"/>
          <w:numId w:val="10"/>
        </w:numPr>
        <w:spacing w:after="14" w:line="480" w:lineRule="auto"/>
        <w:ind w:left="0" w:firstLine="0"/>
        <w:jc w:val="left"/>
        <w:rPr>
          <w:del w:id="266" w:author="Guzman,Sandra" w:date="2023-07-28T14:47:00Z"/>
          <w:b/>
          <w:bCs/>
          <w:rPrChange w:id="267" w:author="Guzman,Sandra" w:date="2023-07-28T14:47:00Z">
            <w:rPr>
              <w:del w:id="268" w:author="Guzman,Sandra" w:date="2023-07-28T14:47:00Z"/>
              <w:b/>
              <w:bCs/>
              <w:sz w:val="19"/>
            </w:rPr>
          </w:rPrChange>
        </w:rPr>
      </w:pPr>
      <w:del w:id="269" w:author="Guzman,Sandra" w:date="2023-07-28T14:42:00Z">
        <w:r w:rsidRPr="00BB1493" w:rsidDel="009A0D07">
          <w:rPr>
            <w:b/>
            <w:bCs/>
            <w:sz w:val="19"/>
          </w:rPr>
          <w:delText>Example</w:delText>
        </w:r>
      </w:del>
      <w:ins w:id="270" w:author="Guzman,Sandra" w:date="2023-07-28T14:42:00Z">
        <w:r w:rsidR="009A0D07" w:rsidRPr="00BB1493">
          <w:rPr>
            <w:b/>
            <w:bCs/>
            <w:sz w:val="19"/>
          </w:rPr>
          <w:t>Case study</w:t>
        </w:r>
      </w:ins>
      <w:r w:rsidR="002F3C98" w:rsidRPr="00BB1493">
        <w:rPr>
          <w:b/>
          <w:bCs/>
          <w:sz w:val="19"/>
        </w:rPr>
        <w:t xml:space="preserve">: </w:t>
      </w:r>
      <w:ins w:id="271" w:author="Guzman,Sandra" w:date="2023-07-28T14:46:00Z">
        <w:r w:rsidR="00BB1493" w:rsidRPr="00BB1493">
          <w:rPr>
            <w:b/>
            <w:bCs/>
            <w:sz w:val="19"/>
          </w:rPr>
          <w:t xml:space="preserve">Assessing Data Needs </w:t>
        </w:r>
      </w:ins>
      <w:ins w:id="272" w:author="Guzman,Sandra" w:date="2023-07-28T14:47:00Z">
        <w:r w:rsidR="00BB1493" w:rsidRPr="00BB1493">
          <w:rPr>
            <w:b/>
            <w:bCs/>
            <w:sz w:val="19"/>
          </w:rPr>
          <w:t>for</w:t>
        </w:r>
      </w:ins>
      <w:ins w:id="273" w:author="Guzman,Sandra" w:date="2023-07-28T14:46:00Z">
        <w:r w:rsidR="00BB1493" w:rsidRPr="00BB1493">
          <w:rPr>
            <w:b/>
            <w:bCs/>
            <w:sz w:val="19"/>
          </w:rPr>
          <w:t xml:space="preserve"> Water </w:t>
        </w:r>
      </w:ins>
      <w:r w:rsidR="00BB1493" w:rsidRPr="00BB1493">
        <w:rPr>
          <w:b/>
          <w:bCs/>
          <w:sz w:val="19"/>
        </w:rPr>
        <w:t>Forecasting</w:t>
      </w:r>
      <w:del w:id="274" w:author="Guzman,Sandra" w:date="2023-07-28T14:47:00Z">
        <w:r w:rsidR="002F3C98" w:rsidDel="00BB1493">
          <w:rPr>
            <w:b/>
            <w:bCs/>
            <w:sz w:val="19"/>
          </w:rPr>
          <w:delText xml:space="preserve"> salinity </w:delText>
        </w:r>
        <w:r w:rsidR="00AE68B2" w:rsidDel="00BB1493">
          <w:rPr>
            <w:b/>
            <w:bCs/>
            <w:sz w:val="19"/>
          </w:rPr>
          <w:delText>for lettuce</w:delText>
        </w:r>
        <w:r w:rsidR="000F7D55" w:rsidDel="00BB1493">
          <w:rPr>
            <w:b/>
            <w:bCs/>
            <w:sz w:val="19"/>
          </w:rPr>
          <w:delText>, sweet</w:delText>
        </w:r>
        <w:r w:rsidR="009C759A" w:rsidDel="00BB1493">
          <w:rPr>
            <w:b/>
            <w:bCs/>
            <w:sz w:val="19"/>
          </w:rPr>
          <w:delText xml:space="preserve"> </w:delText>
        </w:r>
        <w:r w:rsidR="000F7D55" w:rsidDel="00BB1493">
          <w:rPr>
            <w:b/>
            <w:bCs/>
            <w:sz w:val="19"/>
          </w:rPr>
          <w:delText>potato, and lemon</w:delText>
        </w:r>
        <w:r w:rsidR="00AE68B2" w:rsidDel="00BB1493">
          <w:rPr>
            <w:b/>
            <w:bCs/>
            <w:sz w:val="19"/>
          </w:rPr>
          <w:delText xml:space="preserve"> </w:delText>
        </w:r>
      </w:del>
    </w:p>
    <w:p w14:paraId="2B624DEB" w14:textId="77777777" w:rsidR="00BB1493" w:rsidRPr="00E96791" w:rsidRDefault="00BB1493">
      <w:pPr>
        <w:pStyle w:val="ListParagraph"/>
        <w:numPr>
          <w:ilvl w:val="0"/>
          <w:numId w:val="10"/>
        </w:numPr>
        <w:spacing w:after="14" w:line="480" w:lineRule="auto"/>
        <w:ind w:left="0" w:firstLine="0"/>
        <w:jc w:val="left"/>
        <w:rPr>
          <w:ins w:id="275" w:author="Guzman,Sandra" w:date="2023-07-28T14:47:00Z"/>
          <w:b/>
          <w:bCs/>
        </w:rPr>
        <w:pPrChange w:id="276" w:author="Guzman,Sandra" w:date="2023-07-28T14:47:00Z">
          <w:pPr>
            <w:pStyle w:val="ListParagraph"/>
            <w:numPr>
              <w:numId w:val="10"/>
            </w:numPr>
            <w:spacing w:after="14" w:line="480" w:lineRule="auto"/>
            <w:ind w:left="527" w:hanging="360"/>
            <w:jc w:val="left"/>
          </w:pPr>
        </w:pPrChange>
      </w:pPr>
    </w:p>
    <w:p w14:paraId="677AF758" w14:textId="5F779685" w:rsidR="001F1711" w:rsidRPr="00BB1493" w:rsidRDefault="00AE68B2">
      <w:pPr>
        <w:pStyle w:val="ListParagraph"/>
        <w:spacing w:after="14" w:line="480" w:lineRule="auto"/>
        <w:ind w:left="0" w:firstLine="0"/>
        <w:jc w:val="left"/>
        <w:rPr>
          <w:u w:val="single"/>
        </w:rPr>
        <w:pPrChange w:id="277" w:author="Guzman,Sandra" w:date="2023-07-28T14:47:00Z">
          <w:pPr>
            <w:spacing w:after="14" w:line="480" w:lineRule="auto"/>
            <w:ind w:left="0" w:firstLine="0"/>
          </w:pPr>
        </w:pPrChange>
      </w:pPr>
      <w:r>
        <w:lastRenderedPageBreak/>
        <w:t>In this example</w:t>
      </w:r>
      <w:r w:rsidR="009C759A">
        <w:t>,</w:t>
      </w:r>
      <w:r>
        <w:t xml:space="preserve"> managers are</w:t>
      </w:r>
      <w:r w:rsidR="0045205C">
        <w:t xml:space="preserve"> interested in </w:t>
      </w:r>
      <w:r w:rsidR="009D5DA7">
        <w:t>applying</w:t>
      </w:r>
      <w:r>
        <w:t xml:space="preserve"> ML</w:t>
      </w:r>
      <w:r w:rsidR="009D5DA7">
        <w:t xml:space="preserve"> to</w:t>
      </w:r>
      <w:r w:rsidR="0045205C">
        <w:t xml:space="preserve"> </w:t>
      </w:r>
      <w:del w:id="278" w:author="Guzman,Sandra" w:date="2023-07-28T14:45:00Z">
        <w:r w:rsidR="009D5DA7" w:rsidDel="00A327AE">
          <w:delText xml:space="preserve">obtain </w:delText>
        </w:r>
      </w:del>
      <w:ins w:id="279" w:author="Guzman,Sandra" w:date="2023-07-28T14:45:00Z">
        <w:r w:rsidR="00A327AE">
          <w:t xml:space="preserve">forecast </w:t>
        </w:r>
      </w:ins>
      <w:r w:rsidR="009D5DA7">
        <w:t>Volumetric Ion Content (VIC) and soil water estimates</w:t>
      </w:r>
      <w:r w:rsidR="0045205C">
        <w:t xml:space="preserve"> for the next </w:t>
      </w:r>
      <w:r w:rsidR="0045205C" w:rsidRPr="00BB1493">
        <w:rPr>
          <w:b/>
          <w:bCs/>
        </w:rPr>
        <w:t>24 hours</w:t>
      </w:r>
      <w:r w:rsidR="001F133B" w:rsidRPr="00BB1493">
        <w:rPr>
          <w:b/>
          <w:bCs/>
        </w:rPr>
        <w:t xml:space="preserve"> </w:t>
      </w:r>
      <w:r w:rsidR="000F7D55" w:rsidRPr="00C712FB">
        <w:t>for lettuce</w:t>
      </w:r>
      <w:r w:rsidR="000F7D55" w:rsidRPr="00BB5871">
        <w:rPr>
          <w:rPrChange w:id="280" w:author="Guzman,Sandra" w:date="2023-07-28T14:43:00Z">
            <w:rPr>
              <w:sz w:val="19"/>
            </w:rPr>
          </w:rPrChange>
        </w:rPr>
        <w:t>, sweet</w:t>
      </w:r>
      <w:r w:rsidR="009C759A" w:rsidRPr="00BB5871">
        <w:rPr>
          <w:rPrChange w:id="281" w:author="Guzman,Sandra" w:date="2023-07-28T14:43:00Z">
            <w:rPr>
              <w:sz w:val="19"/>
            </w:rPr>
          </w:rPrChange>
        </w:rPr>
        <w:t xml:space="preserve"> </w:t>
      </w:r>
      <w:r w:rsidR="000F7D55" w:rsidRPr="00BB5871">
        <w:rPr>
          <w:rPrChange w:id="282" w:author="Guzman,Sandra" w:date="2023-07-28T14:43:00Z">
            <w:rPr>
              <w:sz w:val="19"/>
            </w:rPr>
          </w:rPrChange>
        </w:rPr>
        <w:t>potato, and lemon</w:t>
      </w:r>
      <w:ins w:id="283" w:author="Guzman,Sandra" w:date="2023-07-28T14:45:00Z">
        <w:r w:rsidR="0069632B">
          <w:t xml:space="preserve"> irrigation</w:t>
        </w:r>
      </w:ins>
      <w:r w:rsidR="002B144E" w:rsidRPr="00BB5871">
        <w:rPr>
          <w:rPrChange w:id="284" w:author="Guzman,Sandra" w:date="2023-07-28T14:43:00Z">
            <w:rPr>
              <w:sz w:val="19"/>
            </w:rPr>
          </w:rPrChange>
        </w:rPr>
        <w:t>.</w:t>
      </w:r>
      <w:r w:rsidR="000F7D55" w:rsidRPr="000F7D55">
        <w:t xml:space="preserve"> </w:t>
      </w:r>
      <w:r w:rsidR="002B144E">
        <w:t>T</w:t>
      </w:r>
      <w:r w:rsidR="001F133B" w:rsidRPr="00C712FB">
        <w:t>hey</w:t>
      </w:r>
      <w:r w:rsidR="002B144E">
        <w:t xml:space="preserve"> have been collecting</w:t>
      </w:r>
      <w:r w:rsidR="00932D76">
        <w:t xml:space="preserve"> </w:t>
      </w:r>
      <w:r w:rsidR="002B144E">
        <w:t xml:space="preserve">sensor data for </w:t>
      </w:r>
      <w:r w:rsidR="009C759A">
        <w:t>four</w:t>
      </w:r>
      <w:r w:rsidR="002B144E">
        <w:t xml:space="preserve"> months</w:t>
      </w:r>
      <w:r w:rsidR="002E688D">
        <w:t xml:space="preserve"> and</w:t>
      </w:r>
      <w:r w:rsidR="001F133B" w:rsidRPr="00C712FB">
        <w:t xml:space="preserve"> want</w:t>
      </w:r>
      <w:r w:rsidR="002B144E">
        <w:t xml:space="preserve"> to know</w:t>
      </w:r>
      <w:r w:rsidR="001F133B" w:rsidRPr="00C712FB">
        <w:t xml:space="preserve"> </w:t>
      </w:r>
      <w:r w:rsidR="001F133B" w:rsidRPr="000F7D55">
        <w:t>wh</w:t>
      </w:r>
      <w:r w:rsidR="001F133B">
        <w:t xml:space="preserve">ether </w:t>
      </w:r>
      <w:del w:id="285" w:author="Guzman,Sandra" w:date="2023-07-28T14:50:00Z">
        <w:r w:rsidR="001F133B" w:rsidDel="003B5176">
          <w:delText xml:space="preserve">it </w:delText>
        </w:r>
      </w:del>
      <w:ins w:id="286" w:author="Guzman,Sandra" w:date="2023-07-28T14:50:00Z">
        <w:r w:rsidR="003B5176">
          <w:t xml:space="preserve">this data </w:t>
        </w:r>
      </w:ins>
      <w:r w:rsidR="001F133B">
        <w:t>would be enough</w:t>
      </w:r>
      <w:del w:id="287" w:author="Guzman,Sandra" w:date="2023-07-28T14:50:00Z">
        <w:r w:rsidR="001F133B" w:rsidDel="00C5428E">
          <w:delText xml:space="preserve"> data</w:delText>
        </w:r>
      </w:del>
      <w:r w:rsidR="001F133B">
        <w:t xml:space="preserve"> to train a</w:t>
      </w:r>
      <w:r w:rsidR="009C759A">
        <w:t>n</w:t>
      </w:r>
      <w:r w:rsidR="001F133B">
        <w:t xml:space="preserve"> ML forecasting algorithm</w:t>
      </w:r>
      <w:r w:rsidR="002B144E">
        <w:t xml:space="preserve"> that could provide irrigation managers with </w:t>
      </w:r>
      <w:del w:id="288" w:author="Guzman,Sandra" w:date="2023-07-28T14:54:00Z">
        <w:r w:rsidR="002B144E" w:rsidDel="00565923">
          <w:delText>the necessary</w:delText>
        </w:r>
      </w:del>
      <w:ins w:id="289" w:author="Guzman,Sandra" w:date="2023-07-28T14:54:00Z">
        <w:r w:rsidR="00565923">
          <w:t>sufficient</w:t>
        </w:r>
      </w:ins>
      <w:r w:rsidR="002B144E">
        <w:t xml:space="preserve"> time to </w:t>
      </w:r>
      <w:del w:id="290" w:author="Guzman,Sandra" w:date="2023-07-28T14:54:00Z">
        <w:r w:rsidR="002B144E" w:rsidDel="00565923">
          <w:delText>react to these</w:delText>
        </w:r>
      </w:del>
      <w:ins w:id="291" w:author="Guzman,Sandra" w:date="2023-07-28T14:54:00Z">
        <w:r w:rsidR="00565923">
          <w:t>respond to</w:t>
        </w:r>
      </w:ins>
      <w:r w:rsidR="002B144E">
        <w:t xml:space="preserve"> undesirable conditions.</w:t>
      </w:r>
    </w:p>
    <w:p w14:paraId="03C9C776" w14:textId="5187F2D0" w:rsidR="00E96791" w:rsidRDefault="006C748E" w:rsidP="00C712FB">
      <w:pPr>
        <w:spacing w:after="14" w:line="480" w:lineRule="auto"/>
        <w:ind w:left="0" w:firstLine="0"/>
      </w:pPr>
      <w:r w:rsidRPr="006C748E">
        <w:rPr>
          <w:u w:val="single"/>
        </w:rPr>
        <w:t>Data conditions</w:t>
      </w:r>
      <w:r>
        <w:t>:</w:t>
      </w:r>
    </w:p>
    <w:p w14:paraId="022918FD" w14:textId="33A6E99F" w:rsidR="00E96791" w:rsidRDefault="009C759A" w:rsidP="00F46C46">
      <w:pPr>
        <w:spacing w:after="0" w:line="480" w:lineRule="auto"/>
        <w:ind w:left="0" w:firstLine="0"/>
      </w:pPr>
      <w:r>
        <w:t>Ten soil moisture sensors per crop</w:t>
      </w:r>
      <w:r w:rsidR="0045205C">
        <w:t xml:space="preserve"> measure</w:t>
      </w:r>
      <w:ins w:id="292" w:author="Guzman,Sandra" w:date="2023-07-28T14:55:00Z">
        <w:r w:rsidR="00321153">
          <w:t>d</w:t>
        </w:r>
      </w:ins>
      <w:r w:rsidR="0045205C">
        <w:t xml:space="preserve"> volumetric water content</w:t>
      </w:r>
      <w:r w:rsidR="009D5DA7">
        <w:t xml:space="preserve"> (VWC)</w:t>
      </w:r>
      <w:r w:rsidR="0045205C">
        <w:t xml:space="preserve"> and </w:t>
      </w:r>
      <w:r w:rsidR="009D5DA7">
        <w:t>VIC</w:t>
      </w:r>
      <w:r w:rsidR="0045205C">
        <w:t xml:space="preserve"> every 15 minutes</w:t>
      </w:r>
      <w:r w:rsidR="002B144E">
        <w:t>. The sensors were installed four months ago at the beginning of the season.</w:t>
      </w:r>
      <w:r w:rsidR="00932D76">
        <w:t xml:space="preserve"> They </w:t>
      </w:r>
      <w:r w:rsidR="00A143FF">
        <w:t>have also been continuously collecting physiological data, including chlorophyll content</w:t>
      </w:r>
      <w:r w:rsidR="000E14C3">
        <w:t xml:space="preserve"> and transpiration rate</w:t>
      </w:r>
      <w:r w:rsidR="00766472">
        <w:t>.</w:t>
      </w:r>
    </w:p>
    <w:p w14:paraId="0541E4C6" w14:textId="4F9261A4" w:rsidR="001F1711" w:rsidRPr="00E42204" w:rsidRDefault="001F1711" w:rsidP="00F46C46">
      <w:pPr>
        <w:spacing w:after="0" w:line="480" w:lineRule="auto"/>
        <w:ind w:left="0" w:firstLine="0"/>
        <w:rPr>
          <w:b/>
          <w:bCs/>
          <w:rPrChange w:id="293" w:author="Guzman,Sandra" w:date="2023-07-28T14:55:00Z">
            <w:rPr/>
          </w:rPrChange>
        </w:rPr>
      </w:pPr>
      <w:r w:rsidRPr="00E42204">
        <w:rPr>
          <w:b/>
          <w:bCs/>
          <w:rPrChange w:id="294" w:author="Guzman,Sandra" w:date="2023-07-28T14:55:00Z">
            <w:rPr/>
          </w:rPrChange>
        </w:rPr>
        <w:t>Lettuce:</w:t>
      </w:r>
    </w:p>
    <w:p w14:paraId="1C334980" w14:textId="1B28EB43" w:rsidR="00E96791" w:rsidRPr="00011492" w:rsidRDefault="002B144E" w:rsidP="00E96791">
      <w:pPr>
        <w:spacing w:after="0" w:line="480" w:lineRule="auto"/>
        <w:ind w:left="0" w:right="20" w:firstLine="0"/>
      </w:pPr>
      <w:r>
        <w:t>U</w:t>
      </w:r>
      <w:r w:rsidR="009C6333">
        <w:t xml:space="preserve">sing </w:t>
      </w:r>
      <w:r w:rsidR="009C6333" w:rsidRPr="00E42204">
        <w:rPr>
          <w:rPrChange w:id="295" w:author="Guzman,Sandra" w:date="2023-07-28T14:55:00Z">
            <w:rPr>
              <w:b/>
              <w:bCs/>
            </w:rPr>
          </w:rPrChange>
        </w:rPr>
        <w:t>expert knowledge</w:t>
      </w:r>
      <w:r w:rsidRPr="00E42204">
        <w:rPr>
          <w:rPrChange w:id="296" w:author="Guzman,Sandra" w:date="2023-07-28T14:55:00Z">
            <w:rPr>
              <w:b/>
              <w:bCs/>
            </w:rPr>
          </w:rPrChange>
        </w:rPr>
        <w:t>,</w:t>
      </w:r>
      <w:r w:rsidR="009C6333">
        <w:t xml:space="preserve"> managers</w:t>
      </w:r>
      <w:r w:rsidR="0045205C">
        <w:t xml:space="preserve"> know that one entire </w:t>
      </w:r>
      <w:r w:rsidR="009C6333">
        <w:t xml:space="preserve">lettuce </w:t>
      </w:r>
      <w:r w:rsidR="0045205C">
        <w:t>season lasts between 30 to 70 days</w:t>
      </w:r>
      <w:r>
        <w:t xml:space="preserve">, </w:t>
      </w:r>
      <w:r w:rsidR="009C759A">
        <w:t>meaning</w:t>
      </w:r>
      <w:r>
        <w:t xml:space="preserve"> the</w:t>
      </w:r>
      <w:r w:rsidR="00F313B6">
        <w:t xml:space="preserve"> TS would have</w:t>
      </w:r>
      <w:r w:rsidR="0045205C">
        <w:t xml:space="preserve"> at least </w:t>
      </w:r>
      <w:r w:rsidR="009C759A">
        <w:t>two</w:t>
      </w:r>
      <w:r w:rsidR="0045205C">
        <w:t xml:space="preserve"> </w:t>
      </w:r>
      <w:r w:rsidR="00CE0F6A">
        <w:t xml:space="preserve">crop </w:t>
      </w:r>
      <w:r w:rsidR="0045205C">
        <w:t xml:space="preserve">seasons. </w:t>
      </w:r>
      <w:r>
        <w:t xml:space="preserve">They also know that </w:t>
      </w:r>
      <w:r w:rsidR="0045205C">
        <w:t xml:space="preserve">the </w:t>
      </w:r>
      <w:r w:rsidR="00075EA5">
        <w:t xml:space="preserve">crop physiology </w:t>
      </w:r>
      <w:r w:rsidR="00493EB4">
        <w:t>and soil moisture content is a two-way interaction</w:t>
      </w:r>
      <w:r w:rsidR="00870B25">
        <w:t xml:space="preserve"> in which the c</w:t>
      </w:r>
      <w:r w:rsidR="009C759A">
        <w:t>rop's stage influences the water</w:t>
      </w:r>
      <w:r w:rsidR="00402995">
        <w:t xml:space="preserve"> consumption rate, the </w:t>
      </w:r>
      <w:r w:rsidR="00E870F9">
        <w:t>s</w:t>
      </w:r>
      <w:r w:rsidR="00A143FF">
        <w:t>oil structure</w:t>
      </w:r>
      <w:r w:rsidR="00E870F9">
        <w:t>,</w:t>
      </w:r>
      <w:r w:rsidR="009C759A">
        <w:t xml:space="preserve"> and </w:t>
      </w:r>
      <w:r w:rsidR="00B938E2">
        <w:t xml:space="preserve">the concentration of salts in the </w:t>
      </w:r>
      <w:r w:rsidR="000C0D30">
        <w:t>root system and the soil.</w:t>
      </w:r>
      <w:r w:rsidR="0045205C">
        <w:t xml:space="preserve"> </w:t>
      </w:r>
      <w:r w:rsidR="000B6E0E">
        <w:t xml:space="preserve">Thus, they know </w:t>
      </w:r>
      <w:r w:rsidR="00190E36">
        <w:t>the avai</w:t>
      </w:r>
      <w:r w:rsidR="00A143FF">
        <w:t>l</w:t>
      </w:r>
      <w:r w:rsidR="00190E36">
        <w:t xml:space="preserve">able data would be enough to train the model with </w:t>
      </w:r>
      <w:r w:rsidR="00FF7A77">
        <w:t xml:space="preserve">data from multiple short- and long-term variations. </w:t>
      </w:r>
      <w:r w:rsidR="00CC6AA2">
        <w:t>Then, t</w:t>
      </w:r>
      <w:r w:rsidR="00A626A3">
        <w:t>hey proceeded with</w:t>
      </w:r>
      <w:r w:rsidR="0058075C">
        <w:t xml:space="preserve"> </w:t>
      </w:r>
      <w:r w:rsidR="0058075C" w:rsidRPr="00E42204">
        <w:rPr>
          <w:rPrChange w:id="297" w:author="Guzman,Sandra" w:date="2023-07-28T14:56:00Z">
            <w:rPr>
              <w:b/>
              <w:bCs/>
            </w:rPr>
          </w:rPrChange>
        </w:rPr>
        <w:t>graphing the data and performing an initial TS analysis</w:t>
      </w:r>
      <w:r w:rsidR="00BC58DA" w:rsidRPr="00E42204">
        <w:t xml:space="preserve">, visual and </w:t>
      </w:r>
      <w:r w:rsidR="00BC58DA" w:rsidRPr="00E42204">
        <w:rPr>
          <w:rPrChange w:id="298" w:author="Guzman,Sandra" w:date="2023-07-28T14:56:00Z">
            <w:rPr>
              <w:b/>
              <w:bCs/>
            </w:rPr>
          </w:rPrChange>
        </w:rPr>
        <w:t>statistical assessments</w:t>
      </w:r>
      <w:r w:rsidR="0058075C" w:rsidRPr="00E42204">
        <w:t xml:space="preserve"> </w:t>
      </w:r>
      <w:r w:rsidR="009C759A" w:rsidRPr="00E42204">
        <w:t>of</w:t>
      </w:r>
      <w:r w:rsidR="009C759A">
        <w:t xml:space="preserve"> </w:t>
      </w:r>
      <w:r w:rsidR="00262A74">
        <w:t>t</w:t>
      </w:r>
      <w:r w:rsidR="0045205C">
        <w:t xml:space="preserve">he </w:t>
      </w:r>
      <w:r w:rsidR="00262A74">
        <w:t>data</w:t>
      </w:r>
      <w:r w:rsidR="009C759A">
        <w:t>,</w:t>
      </w:r>
      <w:r w:rsidR="00262A74">
        <w:t xml:space="preserve"> </w:t>
      </w:r>
      <w:r w:rsidR="00A626A3">
        <w:t xml:space="preserve">and they found the data </w:t>
      </w:r>
      <w:r w:rsidR="00262A74">
        <w:t>still</w:t>
      </w:r>
      <w:r w:rsidR="0045205C">
        <w:t xml:space="preserve"> seem </w:t>
      </w:r>
      <w:r w:rsidR="00262A74">
        <w:t>valid</w:t>
      </w:r>
      <w:r w:rsidR="00FB4C3E">
        <w:t>.</w:t>
      </w:r>
      <w:r w:rsidR="004B33D4">
        <w:t xml:space="preserve"> </w:t>
      </w:r>
      <w:r w:rsidR="00A626A3">
        <w:t xml:space="preserve">With this quick analysis, they have decided that this dataset is potentially usable with ML </w:t>
      </w:r>
      <w:r w:rsidR="009C759A">
        <w:t>or</w:t>
      </w:r>
      <w:r w:rsidR="00A626A3">
        <w:t xml:space="preserve"> deep learning algorithms. </w:t>
      </w:r>
      <w:r w:rsidR="00F62107">
        <w:t xml:space="preserve">Finally, </w:t>
      </w:r>
      <w:r w:rsidR="00D6100E">
        <w:t xml:space="preserve">they also recognize the importance of benchmarking </w:t>
      </w:r>
      <w:r w:rsidR="006D1C1F">
        <w:t>the results from ML algorithms to gu</w:t>
      </w:r>
      <w:r w:rsidR="00A143FF">
        <w:t>a</w:t>
      </w:r>
      <w:r w:rsidR="006D1C1F">
        <w:t xml:space="preserve">rantee </w:t>
      </w:r>
      <w:r w:rsidR="00A143FF">
        <w:t xml:space="preserve">that </w:t>
      </w:r>
      <w:r w:rsidR="006D1C1F">
        <w:t>the proposed approach i</w:t>
      </w:r>
      <w:r w:rsidR="00A143FF">
        <w:t>mproves</w:t>
      </w:r>
      <w:r w:rsidR="006D1C1F">
        <w:t xml:space="preserve"> the current state</w:t>
      </w:r>
      <w:r w:rsidR="00A143FF">
        <w:t xml:space="preserve"> of the </w:t>
      </w:r>
      <w:r w:rsidR="006D1C1F">
        <w:t>art</w:t>
      </w:r>
      <w:r w:rsidR="003B7184">
        <w:t xml:space="preserve">. Thus,  they decided </w:t>
      </w:r>
      <w:r w:rsidR="00A143FF">
        <w:t xml:space="preserve">to </w:t>
      </w:r>
      <w:r w:rsidR="003B7184">
        <w:t xml:space="preserve">include in the list of algorithms to try a couple of statistical </w:t>
      </w:r>
      <w:r w:rsidR="005A3D65">
        <w:t xml:space="preserve">forecasting algorithms. </w:t>
      </w:r>
      <w:r w:rsidR="00A626A3" w:rsidRPr="00011492">
        <w:t xml:space="preserve"> </w:t>
      </w:r>
    </w:p>
    <w:p w14:paraId="3E70B737" w14:textId="16E87145" w:rsidR="00AD71BB" w:rsidRPr="00011492" w:rsidRDefault="001F1711" w:rsidP="00E96791">
      <w:pPr>
        <w:spacing w:after="0" w:line="480" w:lineRule="auto"/>
        <w:ind w:left="0" w:right="20" w:firstLine="0"/>
        <w:rPr>
          <w:b/>
          <w:bCs/>
          <w:rPrChange w:id="299" w:author="Guzman,Sandra" w:date="2023-07-28T14:56:00Z">
            <w:rPr/>
          </w:rPrChange>
        </w:rPr>
      </w:pPr>
      <w:r w:rsidRPr="00011492">
        <w:rPr>
          <w:b/>
          <w:bCs/>
          <w:rPrChange w:id="300" w:author="Guzman,Sandra" w:date="2023-07-28T14:56:00Z">
            <w:rPr/>
          </w:rPrChange>
        </w:rPr>
        <w:lastRenderedPageBreak/>
        <w:t>Sweet</w:t>
      </w:r>
      <w:r w:rsidR="009C759A" w:rsidRPr="00011492">
        <w:rPr>
          <w:b/>
          <w:bCs/>
          <w:rPrChange w:id="301" w:author="Guzman,Sandra" w:date="2023-07-28T14:56:00Z">
            <w:rPr/>
          </w:rPrChange>
        </w:rPr>
        <w:t xml:space="preserve"> </w:t>
      </w:r>
      <w:r w:rsidRPr="00011492">
        <w:rPr>
          <w:b/>
          <w:bCs/>
          <w:rPrChange w:id="302" w:author="Guzman,Sandra" w:date="2023-07-28T14:56:00Z">
            <w:rPr/>
          </w:rPrChange>
        </w:rPr>
        <w:t xml:space="preserve">potato: </w:t>
      </w:r>
    </w:p>
    <w:p w14:paraId="1EB3B94D" w14:textId="07E660EF" w:rsidR="00E67A70" w:rsidRDefault="00A626A3" w:rsidP="00E96791">
      <w:pPr>
        <w:spacing w:after="0" w:line="480" w:lineRule="auto"/>
        <w:ind w:left="0" w:right="20" w:firstLine="0"/>
      </w:pPr>
      <w:del w:id="303" w:author="Guzman,Sandra" w:date="2023-07-28T14:57:00Z">
        <w:r w:rsidDel="002423CE">
          <w:delText>Again, u</w:delText>
        </w:r>
      </w:del>
      <w:ins w:id="304" w:author="Guzman,Sandra" w:date="2023-07-28T14:57:00Z">
        <w:r w:rsidR="002423CE">
          <w:t>U</w:t>
        </w:r>
      </w:ins>
      <w:r w:rsidR="001F1711">
        <w:t>sing expert knowledge</w:t>
      </w:r>
      <w:r>
        <w:t>,</w:t>
      </w:r>
      <w:r w:rsidR="001F1711">
        <w:t xml:space="preserve"> managers know that one sweet</w:t>
      </w:r>
      <w:r w:rsidR="009C759A">
        <w:t xml:space="preserve"> </w:t>
      </w:r>
      <w:r w:rsidR="001F1711">
        <w:t>potato</w:t>
      </w:r>
      <w:r w:rsidR="0045205C">
        <w:t xml:space="preserve"> season ranges between 3 to 5 months</w:t>
      </w:r>
      <w:r>
        <w:t>,</w:t>
      </w:r>
      <w:r w:rsidR="0045205C">
        <w:t xml:space="preserve"> </w:t>
      </w:r>
      <w:r>
        <w:t>and consequently</w:t>
      </w:r>
      <w:r w:rsidR="009C759A">
        <w:t>,</w:t>
      </w:r>
      <w:r>
        <w:t xml:space="preserve"> they start considering that the</w:t>
      </w:r>
      <w:r w:rsidR="0045205C">
        <w:t xml:space="preserve"> </w:t>
      </w:r>
      <w:r w:rsidR="003F1AD1">
        <w:t>data might not be enough</w:t>
      </w:r>
      <w:r>
        <w:t xml:space="preserve"> to be used with complex ML algorithms</w:t>
      </w:r>
      <w:r w:rsidR="0045205C">
        <w:t xml:space="preserve">. </w:t>
      </w:r>
      <w:r>
        <w:t>However, they acknowledge</w:t>
      </w:r>
      <w:r w:rsidR="00AC1803">
        <w:t>d</w:t>
      </w:r>
      <w:r>
        <w:t xml:space="preserve"> </w:t>
      </w:r>
      <w:r w:rsidR="0045205C">
        <w:t>the high frequency of data collection</w:t>
      </w:r>
      <w:r w:rsidR="00E96791">
        <w:t xml:space="preserve"> (</w:t>
      </w:r>
      <w:r w:rsidR="0045205C">
        <w:t>15 minutes</w:t>
      </w:r>
      <w:r>
        <w:t xml:space="preserve">) </w:t>
      </w:r>
      <w:r w:rsidR="00CD30F5">
        <w:t>that</w:t>
      </w:r>
      <w:r>
        <w:t xml:space="preserve"> gives them around</w:t>
      </w:r>
      <w:r w:rsidR="0045205C">
        <w:t xml:space="preserve"> 11500 </w:t>
      </w:r>
      <w:r>
        <w:t xml:space="preserve">data </w:t>
      </w:r>
      <w:r w:rsidR="0045205C">
        <w:t>points</w:t>
      </w:r>
      <w:r w:rsidR="00D035F1">
        <w:t xml:space="preserve"> per sensor</w:t>
      </w:r>
      <w:r w:rsidR="00CD30F5">
        <w:t>. In this scenario</w:t>
      </w:r>
      <w:r w:rsidR="00A143FF">
        <w:t>,</w:t>
      </w:r>
      <w:r w:rsidR="00CD30F5">
        <w:t xml:space="preserve"> the data</w:t>
      </w:r>
      <w:r w:rsidR="00F60E94">
        <w:t xml:space="preserve"> size</w:t>
      </w:r>
      <w:r w:rsidR="00CD30F5">
        <w:t xml:space="preserve"> </w:t>
      </w:r>
      <w:r w:rsidR="00156D5B">
        <w:t>could be worth t</w:t>
      </w:r>
      <w:r w:rsidR="00A143FF">
        <w:t>rying</w:t>
      </w:r>
      <w:r w:rsidR="00F60E94">
        <w:t xml:space="preserve"> </w:t>
      </w:r>
      <w:r w:rsidR="00A143FF">
        <w:t>(</w:t>
      </w:r>
      <w:r w:rsidR="00F60E94">
        <w:t>with the cav</w:t>
      </w:r>
      <w:r w:rsidR="00A143FF">
        <w:t>e</w:t>
      </w:r>
      <w:r w:rsidR="00F60E94">
        <w:t xml:space="preserve">at that </w:t>
      </w:r>
      <w:r w:rsidR="00727949">
        <w:t>the complex models could tend to overfit</w:t>
      </w:r>
      <w:r w:rsidR="00A143FF">
        <w:t>)</w:t>
      </w:r>
      <w:r>
        <w:t>.</w:t>
      </w:r>
      <w:r w:rsidR="0045205C">
        <w:t xml:space="preserve"> </w:t>
      </w:r>
      <w:r w:rsidR="000C1193">
        <w:t>Thus, after using visual help and performing statistical analysis of the data</w:t>
      </w:r>
      <w:r w:rsidR="0045205C">
        <w:t xml:space="preserve">, </w:t>
      </w:r>
      <w:r w:rsidR="000C1193">
        <w:t>they decide not to</w:t>
      </w:r>
      <w:r w:rsidR="0045205C">
        <w:t xml:space="preserve"> discard the idea of using ML</w:t>
      </w:r>
      <w:r w:rsidR="009C759A">
        <w:t>;</w:t>
      </w:r>
      <w:r w:rsidR="0045205C">
        <w:t xml:space="preserve"> however, </w:t>
      </w:r>
      <w:r w:rsidR="000C1193">
        <w:t xml:space="preserve">they have </w:t>
      </w:r>
      <w:del w:id="305" w:author="Guzman,Sandra" w:date="2023-07-28T15:02:00Z">
        <w:r w:rsidR="000C1193" w:rsidDel="00D95E96">
          <w:delText xml:space="preserve">clear </w:delText>
        </w:r>
      </w:del>
      <w:ins w:id="306" w:author="Guzman,Sandra" w:date="2023-07-28T15:02:00Z">
        <w:r w:rsidR="00D95E96">
          <w:t xml:space="preserve">clarity </w:t>
        </w:r>
      </w:ins>
      <w:r w:rsidR="000C1193">
        <w:t>that they would have to</w:t>
      </w:r>
      <w:r w:rsidR="0045205C">
        <w:t xml:space="preserve"> limit the </w:t>
      </w:r>
      <w:r w:rsidR="002E688D">
        <w:t>model's scope</w:t>
      </w:r>
      <w:r w:rsidR="0045205C">
        <w:t xml:space="preserve"> to represent </w:t>
      </w:r>
      <w:r w:rsidR="009C759A">
        <w:t>primari</w:t>
      </w:r>
      <w:r w:rsidR="0045205C">
        <w:t>ly short- and middle-term variations</w:t>
      </w:r>
      <w:r w:rsidR="00FB4C3E">
        <w:t xml:space="preserve">. </w:t>
      </w:r>
      <w:r w:rsidR="00E30F0F">
        <w:t xml:space="preserve">Also, </w:t>
      </w:r>
      <w:r w:rsidR="000C1193">
        <w:t>th</w:t>
      </w:r>
      <w:r w:rsidR="00FB4C3E">
        <w:t>e</w:t>
      </w:r>
      <w:r w:rsidR="000C1193">
        <w:t>y</w:t>
      </w:r>
      <w:r w:rsidR="00FB4C3E">
        <w:t xml:space="preserve"> </w:t>
      </w:r>
      <w:r w:rsidR="000C1193">
        <w:t>decide</w:t>
      </w:r>
      <w:r w:rsidR="002E688D">
        <w:t>d</w:t>
      </w:r>
      <w:r w:rsidR="00FB4C3E">
        <w:t xml:space="preserve"> </w:t>
      </w:r>
      <w:r w:rsidR="009C759A">
        <w:t>to use</w:t>
      </w:r>
      <w:r w:rsidR="00FB4C3E">
        <w:t xml:space="preserve"> simpler</w:t>
      </w:r>
      <w:del w:id="307" w:author="Guzman,Sandra" w:date="2023-07-28T15:03:00Z">
        <w:r w:rsidR="009C759A" w:rsidDel="00F54911">
          <w:delText>,</w:delText>
        </w:r>
        <w:r w:rsidR="00FB4C3E" w:rsidDel="00F54911">
          <w:delText xml:space="preserve"> rather complex</w:delText>
        </w:r>
      </w:del>
      <w:r w:rsidR="00FB4C3E">
        <w:t xml:space="preserve"> algorithms</w:t>
      </w:r>
      <w:del w:id="308" w:author="Guzman,Sandra" w:date="2023-07-28T15:03:00Z">
        <w:r w:rsidR="009C759A" w:rsidDel="00F54911">
          <w:delText>,</w:delText>
        </w:r>
      </w:del>
      <w:r w:rsidR="00FB4C3E">
        <w:t xml:space="preserve"> such as</w:t>
      </w:r>
      <w:del w:id="309" w:author="Guzman,Sandra" w:date="2023-07-28T15:03:00Z">
        <w:r w:rsidR="00FB4C3E" w:rsidDel="00F54911">
          <w:delText xml:space="preserve"> deep learning algorithms</w:delText>
        </w:r>
        <w:r w:rsidR="009C759A" w:rsidDel="00F54911">
          <w:delText>,</w:delText>
        </w:r>
        <w:r w:rsidR="00FB4C3E" w:rsidDel="00F54911">
          <w:delText xml:space="preserve"> that would be overfitting in these conditions</w:delText>
        </w:r>
        <w:r w:rsidR="0045205C" w:rsidDel="00F54911">
          <w:delText>.</w:delText>
        </w:r>
      </w:del>
      <w:r w:rsidR="00E30F0F">
        <w:t xml:space="preserve"> XGBOOST and Light-XGBOOST</w:t>
      </w:r>
      <w:r w:rsidR="00AB1206">
        <w:t xml:space="preserve"> (</w:t>
      </w:r>
      <w:r w:rsidR="00AB1206" w:rsidRPr="00AB1206">
        <w:t>Chen</w:t>
      </w:r>
      <w:r w:rsidR="00AB1206">
        <w:t xml:space="preserve"> and</w:t>
      </w:r>
      <w:r w:rsidR="00AB1206" w:rsidRPr="00AB1206">
        <w:t xml:space="preserve"> Guestrin, 2016)</w:t>
      </w:r>
      <w:del w:id="310" w:author="Guzman,Sandra" w:date="2023-07-28T15:03:00Z">
        <w:r w:rsidR="0045205C" w:rsidDel="00C337D4">
          <w:delText xml:space="preserve"> </w:delText>
        </w:r>
        <w:r w:rsidR="00E30F0F" w:rsidDel="00C337D4">
          <w:delText xml:space="preserve">are algorithms </w:delText>
        </w:r>
        <w:r w:rsidR="000C1193" w:rsidDel="00C337D4">
          <w:delText xml:space="preserve">they put </w:delText>
        </w:r>
        <w:r w:rsidR="009C759A" w:rsidDel="00C337D4">
          <w:delText>o</w:delText>
        </w:r>
        <w:r w:rsidR="000C1193" w:rsidDel="00C337D4">
          <w:delText>n the</w:delText>
        </w:r>
        <w:r w:rsidR="00E30F0F" w:rsidDel="00C337D4">
          <w:delText xml:space="preserve"> </w:delText>
        </w:r>
        <w:r w:rsidR="000C1193" w:rsidDel="00C337D4">
          <w:delText>list to tr</w:delText>
        </w:r>
      </w:del>
      <w:r w:rsidR="000A4E96">
        <w:t>,</w:t>
      </w:r>
      <w:r w:rsidR="00E30F0F">
        <w:t xml:space="preserve"> as </w:t>
      </w:r>
      <w:ins w:id="311" w:author="Guzman,Sandra" w:date="2023-07-28T15:03:00Z">
        <w:r w:rsidR="00C337D4">
          <w:t>based on a literature review</w:t>
        </w:r>
      </w:ins>
      <w:r w:rsidR="002E688D">
        <w:t>,</w:t>
      </w:r>
      <w:ins w:id="312" w:author="Guzman,Sandra" w:date="2023-07-28T15:03:00Z">
        <w:r w:rsidR="00C337D4">
          <w:t xml:space="preserve"> </w:t>
        </w:r>
      </w:ins>
      <w:r w:rsidR="00E30F0F">
        <w:t xml:space="preserve">there is evidence of </w:t>
      </w:r>
      <w:r w:rsidR="009C759A">
        <w:t>their</w:t>
      </w:r>
      <w:r w:rsidR="00E30F0F">
        <w:t xml:space="preserve"> capacity to perform well in TS forecasting tasks without requiring </w:t>
      </w:r>
      <w:r w:rsidR="009C759A">
        <w:t>massiv</w:t>
      </w:r>
      <w:r w:rsidR="00E30F0F">
        <w:t xml:space="preserve">e datasets. </w:t>
      </w:r>
      <w:del w:id="313" w:author="Guzman,Sandra" w:date="2023-07-28T15:04:00Z">
        <w:r w:rsidR="000C1193" w:rsidDel="002252FB">
          <w:delText>Finally,</w:delText>
        </w:r>
        <w:r w:rsidR="00E30F0F" w:rsidDel="002252FB">
          <w:delText xml:space="preserve"> </w:delText>
        </w:r>
        <w:r w:rsidR="000C1193" w:rsidDel="002252FB">
          <w:delText xml:space="preserve">the managers have it clear now </w:delText>
        </w:r>
      </w:del>
      <w:ins w:id="314" w:author="Guzman,Sandra" w:date="2023-07-28T15:04:00Z">
        <w:r w:rsidR="002252FB">
          <w:t xml:space="preserve">They realized </w:t>
        </w:r>
      </w:ins>
      <w:r w:rsidR="000C1193">
        <w:t>that</w:t>
      </w:r>
      <w:r w:rsidR="0045205C">
        <w:t xml:space="preserve"> testing the </w:t>
      </w:r>
      <w:r w:rsidR="009C759A">
        <w:t>model's accuracy</w:t>
      </w:r>
      <w:r w:rsidR="0045205C">
        <w:t xml:space="preserve"> with unseen data</w:t>
      </w:r>
      <w:r w:rsidR="00E96791">
        <w:t xml:space="preserve"> </w:t>
      </w:r>
      <w:r w:rsidR="0045205C">
        <w:t xml:space="preserve">would not be possible until additional data </w:t>
      </w:r>
      <w:r w:rsidR="002E688D">
        <w:t>wa</w:t>
      </w:r>
      <w:r w:rsidR="0045205C">
        <w:t>s collected.</w:t>
      </w:r>
      <w:ins w:id="315" w:author="Guzman,Sandra" w:date="2023-07-28T15:04:00Z">
        <w:r w:rsidR="00F14F59">
          <w:t xml:space="preserve"> For this case</w:t>
        </w:r>
      </w:ins>
      <w:r w:rsidR="002E688D">
        <w:t>,</w:t>
      </w:r>
      <w:ins w:id="316" w:author="Guzman,Sandra" w:date="2023-07-28T15:04:00Z">
        <w:r w:rsidR="00F14F59">
          <w:t xml:space="preserve"> ML cannot be implemented</w:t>
        </w:r>
      </w:ins>
      <w:r w:rsidR="002E688D">
        <w:t>;</w:t>
      </w:r>
      <w:ins w:id="317" w:author="Guzman,Sandra" w:date="2023-07-28T15:05:00Z">
        <w:r w:rsidR="00F14F59">
          <w:t xml:space="preserve"> however</w:t>
        </w:r>
      </w:ins>
      <w:r w:rsidR="002E688D">
        <w:t>,</w:t>
      </w:r>
      <w:ins w:id="318" w:author="Guzman,Sandra" w:date="2023-07-28T15:05:00Z">
        <w:r w:rsidR="00F14F59">
          <w:t xml:space="preserve"> classical statistics might be an option. </w:t>
        </w:r>
      </w:ins>
    </w:p>
    <w:p w14:paraId="6CC6A766" w14:textId="1C49999C" w:rsidR="004C664C" w:rsidRPr="00F14F59" w:rsidRDefault="004C664C" w:rsidP="00E96791">
      <w:pPr>
        <w:spacing w:after="0" w:line="480" w:lineRule="auto"/>
        <w:ind w:left="0" w:right="20" w:firstLine="0"/>
        <w:rPr>
          <w:b/>
          <w:bCs/>
          <w:rPrChange w:id="319" w:author="Guzman,Sandra" w:date="2023-07-28T15:05:00Z">
            <w:rPr/>
          </w:rPrChange>
        </w:rPr>
      </w:pPr>
      <w:r w:rsidRPr="00F14F59">
        <w:rPr>
          <w:b/>
          <w:bCs/>
          <w:rPrChange w:id="320" w:author="Guzman,Sandra" w:date="2023-07-28T15:05:00Z">
            <w:rPr/>
          </w:rPrChange>
        </w:rPr>
        <w:t xml:space="preserve">Lemon: </w:t>
      </w:r>
    </w:p>
    <w:p w14:paraId="2FA5B0D2" w14:textId="4AC07321" w:rsidR="00E67A70" w:rsidRDefault="00F14F59" w:rsidP="000A6E42">
      <w:pPr>
        <w:spacing w:after="0" w:line="480" w:lineRule="auto"/>
        <w:ind w:left="0" w:right="20" w:firstLine="0"/>
      </w:pPr>
      <w:ins w:id="321" w:author="Guzman,Sandra" w:date="2023-07-28T15:05:00Z">
        <w:r>
          <w:t xml:space="preserve">Using expert knowledge, managers know that </w:t>
        </w:r>
      </w:ins>
      <w:del w:id="322" w:author="Guzman,Sandra" w:date="2023-07-28T15:05:00Z">
        <w:r w:rsidR="00E96791" w:rsidDel="00F14F59">
          <w:delText xml:space="preserve">Finally, </w:delText>
        </w:r>
      </w:del>
      <w:r w:rsidR="009C759A">
        <w:t>a season can last between 3 to 6 years</w:t>
      </w:r>
      <w:del w:id="323" w:author="Guzman,Sandra" w:date="2023-07-28T15:05:00Z">
        <w:r w:rsidR="009C759A" w:rsidDel="00F14F59">
          <w:delText xml:space="preserve"> in the lemon crop</w:delText>
        </w:r>
      </w:del>
      <w:r w:rsidR="0096105E">
        <w:t xml:space="preserve">. Therefore, </w:t>
      </w:r>
      <w:r w:rsidR="009C759A">
        <w:t>four</w:t>
      </w:r>
      <w:r w:rsidR="0096105E">
        <w:t xml:space="preserve"> months of data would not be enough to represent the middle- and long-term variations of the </w:t>
      </w:r>
      <w:ins w:id="324" w:author="Guzman,Sandra" w:date="2023-07-28T15:06:00Z">
        <w:r>
          <w:t xml:space="preserve">VWC </w:t>
        </w:r>
      </w:ins>
      <w:r w:rsidR="0096105E">
        <w:t xml:space="preserve">TS. Thus, </w:t>
      </w:r>
      <w:r w:rsidR="009C759A">
        <w:t>that data would not be enough for a forecasting system for irrigation management</w:t>
      </w:r>
      <w:r w:rsidR="000A6E42">
        <w:t>.</w:t>
      </w:r>
    </w:p>
    <w:p w14:paraId="5309E77E" w14:textId="7B952104" w:rsidR="00D33B29" w:rsidRPr="00C712FB" w:rsidRDefault="00EC1EF7">
      <w:pPr>
        <w:spacing w:after="14" w:line="480" w:lineRule="auto"/>
        <w:jc w:val="left"/>
        <w:rPr>
          <w:moveTo w:id="325" w:author="Guzman,Sandra" w:date="2023-07-28T14:42:00Z"/>
          <w:b/>
          <w:bCs/>
          <w:sz w:val="19"/>
        </w:rPr>
        <w:pPrChange w:id="326" w:author="Guzman,Sandra" w:date="2023-07-28T15:06:00Z">
          <w:pPr>
            <w:numPr>
              <w:numId w:val="18"/>
            </w:numPr>
            <w:spacing w:after="14" w:line="480" w:lineRule="auto"/>
            <w:ind w:left="360" w:hanging="360"/>
            <w:jc w:val="left"/>
          </w:pPr>
        </w:pPrChange>
      </w:pPr>
      <w:ins w:id="327" w:author="Guzman,Sandra" w:date="2023-07-28T15:06:00Z">
        <w:r>
          <w:rPr>
            <w:b/>
            <w:bCs/>
            <w:sz w:val="19"/>
          </w:rPr>
          <w:t xml:space="preserve">5. Options to </w:t>
        </w:r>
      </w:ins>
      <w:moveToRangeStart w:id="328" w:author="Guzman,Sandra" w:date="2023-07-28T14:42:00Z" w:name="move141447766"/>
      <w:moveTo w:id="329" w:author="Guzman,Sandra" w:date="2023-07-28T14:42:00Z">
        <w:r w:rsidR="00D33B29">
          <w:rPr>
            <w:b/>
            <w:bCs/>
            <w:sz w:val="19"/>
          </w:rPr>
          <w:t>I</w:t>
        </w:r>
        <w:r w:rsidR="00D33B29" w:rsidRPr="00C712FB">
          <w:rPr>
            <w:b/>
            <w:bCs/>
            <w:sz w:val="19"/>
          </w:rPr>
          <w:t>ncreas</w:t>
        </w:r>
        <w:del w:id="330" w:author="Guzman,Sandra" w:date="2023-07-28T15:06:00Z">
          <w:r w:rsidR="00D33B29" w:rsidDel="00EC1EF7">
            <w:rPr>
              <w:b/>
              <w:bCs/>
              <w:sz w:val="19"/>
            </w:rPr>
            <w:delText>ing</w:delText>
          </w:r>
        </w:del>
      </w:moveTo>
      <w:ins w:id="331" w:author="Guzman,Sandra" w:date="2023-07-28T15:06:00Z">
        <w:r>
          <w:rPr>
            <w:b/>
            <w:bCs/>
            <w:sz w:val="19"/>
          </w:rPr>
          <w:t>e</w:t>
        </w:r>
      </w:ins>
      <w:moveTo w:id="332" w:author="Guzman,Sandra" w:date="2023-07-28T14:42:00Z">
        <w:r w:rsidR="00D33B29" w:rsidRPr="00C712FB">
          <w:rPr>
            <w:b/>
            <w:bCs/>
            <w:sz w:val="19"/>
          </w:rPr>
          <w:t xml:space="preserve"> the </w:t>
        </w:r>
      </w:moveTo>
      <w:r w:rsidR="002E688D">
        <w:rPr>
          <w:b/>
          <w:bCs/>
          <w:sz w:val="19"/>
        </w:rPr>
        <w:t>S</w:t>
      </w:r>
      <w:moveTo w:id="333" w:author="Guzman,Sandra" w:date="2023-07-28T14:42:00Z">
        <w:r w:rsidR="00D33B29" w:rsidRPr="00C712FB">
          <w:rPr>
            <w:b/>
            <w:bCs/>
            <w:sz w:val="19"/>
          </w:rPr>
          <w:t xml:space="preserve">ize of </w:t>
        </w:r>
        <w:r w:rsidR="00D33B29">
          <w:rPr>
            <w:b/>
            <w:bCs/>
            <w:sz w:val="19"/>
          </w:rPr>
          <w:t>the Time Series</w:t>
        </w:r>
        <w:r w:rsidR="00D33B29" w:rsidRPr="00C712FB">
          <w:rPr>
            <w:b/>
            <w:bCs/>
            <w:sz w:val="19"/>
          </w:rPr>
          <w:t xml:space="preserve"> </w:t>
        </w:r>
        <w:r w:rsidR="00D33B29">
          <w:rPr>
            <w:b/>
            <w:bCs/>
            <w:sz w:val="19"/>
          </w:rPr>
          <w:t>D</w:t>
        </w:r>
        <w:r w:rsidR="00D33B29" w:rsidRPr="00C712FB">
          <w:rPr>
            <w:b/>
            <w:bCs/>
            <w:sz w:val="19"/>
          </w:rPr>
          <w:t>ataset</w:t>
        </w:r>
      </w:moveTo>
    </w:p>
    <w:p w14:paraId="3E02B3BA" w14:textId="3378EB71" w:rsidR="00D33B29" w:rsidRDefault="00D33B29" w:rsidP="00D33B29">
      <w:pPr>
        <w:spacing w:after="349" w:line="480" w:lineRule="auto"/>
        <w:ind w:left="3" w:right="170"/>
        <w:rPr>
          <w:moveTo w:id="334" w:author="Guzman,Sandra" w:date="2023-07-28T14:42:00Z"/>
        </w:rPr>
      </w:pPr>
      <w:moveTo w:id="335" w:author="Guzman,Sandra" w:date="2023-07-28T14:42:00Z">
        <w:r>
          <w:t xml:space="preserve">Data augmentation techniques can be used to generate synthetic data to improve the quality and quantity of the datasets. The applicability of such approaches depends on the task type (forecasting or classification). </w:t>
        </w:r>
      </w:moveTo>
      <w:sdt>
        <w:sdtPr>
          <w:tag w:val="MENDELEY_CITATION_v3_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"/>
          <w:id w:val="-1469961287"/>
          <w:placeholder>
            <w:docPart w:val="C6A7B39D2E9C4FD28B3194A775A7D5C9"/>
          </w:placeholder>
        </w:sdtPr>
        <w:sdtEndPr/>
        <w:sdtContent>
          <w:moveTo w:id="336" w:author="Guzman,Sandra" w:date="2023-07-28T14:42:00Z">
            <w:del w:id="337" w:author="Guzman,Sandra" w:date="2023-07-28T15:07:00Z">
              <w:r w:rsidRPr="001B53B8" w:rsidDel="000623FB">
                <w:delText>(</w:delText>
              </w:r>
            </w:del>
            <w:r w:rsidRPr="001B53B8">
              <w:t>Wen et al.</w:t>
            </w:r>
            <w:del w:id="338" w:author="Guzman,Sandra" w:date="2023-07-28T15:07:00Z">
              <w:r w:rsidRPr="001B53B8" w:rsidDel="000623FB">
                <w:delText>,</w:delText>
              </w:r>
            </w:del>
            <w:r w:rsidRPr="001B53B8">
              <w:t xml:space="preserve"> </w:t>
            </w:r>
          </w:moveTo>
          <w:ins w:id="339" w:author="Guzman,Sandra" w:date="2023-07-28T15:07:00Z">
            <w:r w:rsidR="000623FB">
              <w:t>(</w:t>
            </w:r>
          </w:ins>
          <w:moveTo w:id="340" w:author="Guzman,Sandra" w:date="2023-07-28T14:42:00Z">
            <w:r w:rsidRPr="001B53B8">
              <w:t>2021)</w:t>
            </w:r>
          </w:moveTo>
        </w:sdtContent>
      </w:sdt>
      <w:moveTo w:id="341" w:author="Guzman,Sandra" w:date="2023-07-28T14:42:00Z">
        <w:r>
          <w:t xml:space="preserve"> present a comprehensive survey of data </w:t>
        </w:r>
        <w:r>
          <w:lastRenderedPageBreak/>
          <w:t xml:space="preserve">augmentation techniques for TS data classified according to the specific task. The techniques include adding noise (jittering), scaling the data, distorting the time intervals between samples (time-warping), and slicing the data. Implementing these techniques requires understanding all the statistical relationships </w:t>
        </w:r>
      </w:moveTo>
      <w:ins w:id="342" w:author="Guzman,Sandra" w:date="2023-07-28T15:07:00Z">
        <w:r w:rsidR="001D7280">
          <w:t xml:space="preserve">such as </w:t>
        </w:r>
      </w:ins>
      <w:moveTo w:id="343" w:author="Guzman,Sandra" w:date="2023-07-28T14:42:00Z">
        <w:del w:id="344" w:author="Guzman,Sandra" w:date="2023-07-28T15:07:00Z">
          <w:r w:rsidDel="001D7280">
            <w:delText>(</w:delText>
          </w:r>
        </w:del>
        <w:r>
          <w:t>mean, standard deviation (SD), autocorrelation, and the distribution of points over time</w:t>
        </w:r>
        <w:del w:id="345" w:author="Guzman,Sandra" w:date="2023-07-28T15:07:00Z">
          <w:r w:rsidDel="001D7280">
            <w:delText>)</w:delText>
          </w:r>
        </w:del>
        <w:r>
          <w:t xml:space="preserve"> to avoid altering the data to mislead the model or remove essential characteristics from the data. For instance, distorting the time intervals between samples might change the autocorrelation properties of the original time series </w:t>
        </w:r>
      </w:moveTo>
      <w:sdt>
        <w:sdtPr>
          <w:tag w:val="MENDELEY_CITATION_v3_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"/>
          <w:id w:val="-1471978870"/>
          <w:placeholder>
            <w:docPart w:val="C6A7B39D2E9C4FD28B3194A775A7D5C9"/>
          </w:placeholder>
        </w:sdtPr>
        <w:sdtEndPr/>
        <w:sdtContent>
          <w:moveTo w:id="346" w:author="Guzman,Sandra" w:date="2023-07-28T14:42:00Z">
            <w:r w:rsidRPr="00BF59D1">
              <w:t>(Um et al., 2017)</w:t>
            </w:r>
          </w:moveTo>
        </w:sdtContent>
      </w:sdt>
      <w:moveTo w:id="347" w:author="Guzman,Sandra" w:date="2023-07-28T14:42:00Z">
        <w:r>
          <w:t>. Depending on the dataset's characteristics and the research's purpose, this could mislead the ML forecast and the interpretations that can make out from it.</w:t>
        </w:r>
      </w:moveTo>
    </w:p>
    <w:moveToRangeEnd w:id="328"/>
    <w:p w14:paraId="68769AC7" w14:textId="02FFD347" w:rsidR="004E1EB3" w:rsidDel="005C12E1" w:rsidRDefault="004E1EB3" w:rsidP="000A6E42">
      <w:pPr>
        <w:spacing w:after="0" w:line="480" w:lineRule="auto"/>
        <w:ind w:left="0" w:right="20" w:firstLine="0"/>
        <w:rPr>
          <w:del w:id="348" w:author="Guzman,Sandra" w:date="2023-07-28T15:07:00Z"/>
        </w:rPr>
      </w:pPr>
    </w:p>
    <w:p w14:paraId="67E33DF8" w14:textId="4AB31DC4" w:rsidR="004E1EB3" w:rsidRDefault="004E1EB3" w:rsidP="000A6E42">
      <w:pPr>
        <w:spacing w:after="0" w:line="480" w:lineRule="auto"/>
        <w:ind w:left="0" w:right="20" w:firstLine="0"/>
      </w:pPr>
      <w:r>
        <w:t xml:space="preserve">Concluding remarks </w:t>
      </w:r>
    </w:p>
    <w:p w14:paraId="61331E55" w14:textId="16549DCB" w:rsidR="002B35AB" w:rsidRDefault="00C05B7B" w:rsidP="007D3834">
      <w:pPr>
        <w:spacing w:after="0" w:line="480" w:lineRule="auto"/>
        <w:ind w:left="0" w:right="20" w:firstLine="0"/>
      </w:pPr>
      <w:r>
        <w:t xml:space="preserve">ML algorithms </w:t>
      </w:r>
      <w:r w:rsidR="00DC74D6">
        <w:t>are da</w:t>
      </w:r>
      <w:r w:rsidR="00A620D9">
        <w:t xml:space="preserve">ta-driven approaches whose performance </w:t>
      </w:r>
      <w:r w:rsidR="007B7EB0">
        <w:t>highly depends on the amount of data available</w:t>
      </w:r>
      <w:del w:id="349" w:author="Guzman,Sandra" w:date="2023-07-28T16:25:00Z">
        <w:r w:rsidR="007B7EB0" w:rsidDel="00227C95">
          <w:delText xml:space="preserve"> for training</w:delText>
        </w:r>
        <w:r w:rsidR="004B143E" w:rsidDel="009638FE">
          <w:delText>.</w:delText>
        </w:r>
      </w:del>
      <w:ins w:id="350" w:author="Guzman,Sandra" w:date="2023-07-28T16:32:00Z">
        <w:r w:rsidR="004014E1">
          <w:t>.</w:t>
        </w:r>
      </w:ins>
      <w:r w:rsidR="004B143E">
        <w:t xml:space="preserve"> </w:t>
      </w:r>
      <w:r w:rsidR="00B55EE7">
        <w:t>H</w:t>
      </w:r>
      <w:r w:rsidR="002B35AB">
        <w:t xml:space="preserve">owever, </w:t>
      </w:r>
      <w:r w:rsidR="009C3D9C">
        <w:t xml:space="preserve">data </w:t>
      </w:r>
      <w:ins w:id="351" w:author="Guzman,Sandra" w:date="2023-07-28T16:32:00Z">
        <w:r w:rsidR="0025762F">
          <w:t>can often</w:t>
        </w:r>
      </w:ins>
      <w:ins w:id="352" w:author="Guzman,Sandra" w:date="2023-07-28T16:26:00Z">
        <w:r w:rsidR="009638FE">
          <w:t xml:space="preserve"> be </w:t>
        </w:r>
      </w:ins>
      <w:del w:id="353" w:author="Guzman,Sandra" w:date="2023-07-28T16:26:00Z">
        <w:r w:rsidR="009C3D9C" w:rsidDel="009638FE">
          <w:delText xml:space="preserve">is a </w:delText>
        </w:r>
      </w:del>
      <w:r w:rsidR="009C3D9C">
        <w:t xml:space="preserve">limited </w:t>
      </w:r>
      <w:del w:id="354" w:author="Guzman,Sandra" w:date="2023-07-28T16:26:00Z">
        <w:r w:rsidR="009C3D9C" w:rsidDel="009638FE">
          <w:delText xml:space="preserve">resource </w:delText>
        </w:r>
      </w:del>
      <w:r w:rsidR="00186DB0">
        <w:t xml:space="preserve">in many </w:t>
      </w:r>
      <w:del w:id="355" w:author="Guzman,Sandra" w:date="2023-07-28T16:26:00Z">
        <w:r w:rsidR="00186DB0" w:rsidDel="009638FE">
          <w:delText xml:space="preserve">instances </w:delText>
        </w:r>
      </w:del>
      <w:ins w:id="356" w:author="Guzman,Sandra" w:date="2023-07-28T16:26:00Z">
        <w:r w:rsidR="009638FE">
          <w:t>projects.</w:t>
        </w:r>
      </w:ins>
      <w:ins w:id="357" w:author="Guzman,Sandra" w:date="2023-07-28T16:33:00Z">
        <w:r w:rsidR="0025762F">
          <w:t xml:space="preserve"> To obtain meaningful predictions,</w:t>
        </w:r>
      </w:ins>
      <w:ins w:id="358" w:author="Guzman,Sandra" w:date="2023-07-28T16:26:00Z">
        <w:r w:rsidR="009638FE">
          <w:t xml:space="preserve"> </w:t>
        </w:r>
      </w:ins>
      <w:ins w:id="359" w:author="Guzman,Sandra" w:date="2023-07-28T16:33:00Z">
        <w:r w:rsidR="00CD6BF4">
          <w:t xml:space="preserve">it is </w:t>
        </w:r>
      </w:ins>
      <w:r w:rsidR="00237E8F">
        <w:t>essential</w:t>
      </w:r>
      <w:ins w:id="360" w:author="Guzman,Sandra" w:date="2023-07-28T16:33:00Z">
        <w:r w:rsidR="00CD6BF4">
          <w:t xml:space="preserve"> to </w:t>
        </w:r>
      </w:ins>
      <w:del w:id="361" w:author="Guzman,Sandra" w:date="2023-07-28T16:26:00Z">
        <w:r w:rsidR="00186DB0" w:rsidDel="009638FE">
          <w:delText xml:space="preserve">and setting up a </w:delText>
        </w:r>
      </w:del>
      <w:del w:id="362" w:author="Guzman,Sandra" w:date="2023-07-28T16:25:00Z">
        <w:r w:rsidR="00186DB0" w:rsidDel="00227C95">
          <w:delText>minimun</w:delText>
        </w:r>
      </w:del>
      <w:del w:id="363" w:author="Guzman,Sandra" w:date="2023-07-28T16:26:00Z">
        <w:r w:rsidR="00186DB0" w:rsidDel="009638FE">
          <w:delText xml:space="preserve"> </w:delText>
        </w:r>
        <w:r w:rsidR="008F4B50" w:rsidDel="009638FE">
          <w:delText xml:space="preserve">number </w:delText>
        </w:r>
        <w:r w:rsidR="00F00E14" w:rsidDel="009638FE">
          <w:delText xml:space="preserve">requires </w:delText>
        </w:r>
        <w:r w:rsidR="0002376A" w:rsidDel="009638FE">
          <w:delText>c</w:delText>
        </w:r>
      </w:del>
      <w:ins w:id="364" w:author="Guzman,Sandra" w:date="2023-07-28T16:33:00Z">
        <w:r w:rsidR="0025762F">
          <w:t>c</w:t>
        </w:r>
      </w:ins>
      <w:r w:rsidR="0002376A">
        <w:t>onsider</w:t>
      </w:r>
      <w:del w:id="365" w:author="Guzman,Sandra" w:date="2023-07-28T16:33:00Z">
        <w:r w:rsidR="0002376A" w:rsidDel="00CD6BF4">
          <w:delText xml:space="preserve">ing </w:delText>
        </w:r>
      </w:del>
      <w:ins w:id="366" w:author="Guzman,Sandra" w:date="2023-07-28T16:33:00Z">
        <w:r w:rsidR="00CD6BF4">
          <w:t xml:space="preserve"> </w:t>
        </w:r>
      </w:ins>
      <w:r w:rsidR="0002376A">
        <w:t>multiple factors</w:t>
      </w:r>
      <w:ins w:id="367" w:author="Guzman,Sandra" w:date="2023-07-28T16:33:00Z">
        <w:r w:rsidR="00CD6BF4">
          <w:t>,</w:t>
        </w:r>
      </w:ins>
      <w:r w:rsidR="0002376A">
        <w:t xml:space="preserve"> including data granularity</w:t>
      </w:r>
      <w:ins w:id="368" w:author="Guzman,Sandra" w:date="2023-07-28T16:26:00Z">
        <w:r w:rsidR="009638FE">
          <w:t xml:space="preserve">, </w:t>
        </w:r>
      </w:ins>
      <w:del w:id="369" w:author="Guzman,Sandra" w:date="2023-07-28T16:26:00Z">
        <w:r w:rsidR="0002376A" w:rsidDel="009638FE">
          <w:delText xml:space="preserve"> and </w:delText>
        </w:r>
        <w:r w:rsidR="00FE1952" w:rsidDel="009638FE">
          <w:delText xml:space="preserve">data </w:delText>
        </w:r>
      </w:del>
      <w:r w:rsidR="0002376A">
        <w:t>complexity</w:t>
      </w:r>
      <w:ins w:id="370" w:author="Guzman,Sandra" w:date="2023-07-28T16:26:00Z">
        <w:r w:rsidR="009638FE">
          <w:t>,</w:t>
        </w:r>
      </w:ins>
      <w:r w:rsidR="002F6A00">
        <w:t xml:space="preserve"> and</w:t>
      </w:r>
      <w:r w:rsidR="00166ADB">
        <w:t xml:space="preserve"> </w:t>
      </w:r>
      <w:ins w:id="371" w:author="Guzman,Sandra" w:date="2023-07-28T16:33:00Z">
        <w:r w:rsidR="00CD6BF4">
          <w:t xml:space="preserve">the complexity of the </w:t>
        </w:r>
      </w:ins>
      <w:del w:id="372" w:author="Guzman,Sandra" w:date="2023-07-28T16:27:00Z">
        <w:r w:rsidR="00CB0606" w:rsidDel="007B46C6">
          <w:delText xml:space="preserve">the </w:delText>
        </w:r>
      </w:del>
      <w:ins w:id="373" w:author="Guzman,Sandra" w:date="2023-07-28T16:27:00Z">
        <w:r w:rsidR="007B46C6">
          <w:t>ML algorithm</w:t>
        </w:r>
      </w:ins>
      <w:del w:id="374" w:author="Guzman,Sandra" w:date="2023-07-28T16:33:00Z">
        <w:r w:rsidR="00CB0606" w:rsidDel="00CD6BF4">
          <w:delText xml:space="preserve">complexity </w:delText>
        </w:r>
      </w:del>
      <w:del w:id="375" w:author="Guzman,Sandra" w:date="2023-07-28T16:27:00Z">
        <w:r w:rsidR="00CB0606" w:rsidDel="007B46C6">
          <w:delText>of the algorithms</w:delText>
        </w:r>
        <w:r w:rsidR="00F76FCD" w:rsidDel="007B46C6">
          <w:delText xml:space="preserve"> and their </w:delText>
        </w:r>
      </w:del>
      <w:del w:id="376" w:author="Guzman,Sandra" w:date="2023-07-28T15:08:00Z">
        <w:r w:rsidR="00F76FCD" w:rsidDel="00B36320">
          <w:delText>requriments</w:delText>
        </w:r>
      </w:del>
      <w:del w:id="377" w:author="Guzman,Sandra" w:date="2023-07-28T16:27:00Z">
        <w:r w:rsidR="00F76FCD" w:rsidDel="007B46C6">
          <w:delText xml:space="preserve"> to avoid overfitting</w:delText>
        </w:r>
      </w:del>
      <w:r w:rsidR="002F6A00">
        <w:t>.</w:t>
      </w:r>
      <w:r w:rsidR="0002376A">
        <w:t xml:space="preserve"> </w:t>
      </w:r>
      <w:r w:rsidR="00B50D4D">
        <w:t xml:space="preserve">This document provides </w:t>
      </w:r>
      <w:r w:rsidR="002878DB">
        <w:t>a set of steps for practi</w:t>
      </w:r>
      <w:r w:rsidR="007A2ED5">
        <w:t>tioners, researchers, a</w:t>
      </w:r>
      <w:r w:rsidR="00201AE3">
        <w:t xml:space="preserve">nd any scientist interested in </w:t>
      </w:r>
      <w:r w:rsidR="00CE5B22">
        <w:t>start</w:t>
      </w:r>
      <w:ins w:id="378" w:author="Guzman,Sandra" w:date="2023-07-28T16:34:00Z">
        <w:r w:rsidR="00144664">
          <w:t xml:space="preserve">ing to </w:t>
        </w:r>
      </w:ins>
      <w:del w:id="379" w:author="Guzman,Sandra" w:date="2023-07-28T16:34:00Z">
        <w:r w:rsidR="00CE5B22" w:rsidDel="00144664">
          <w:delText xml:space="preserve"> </w:delText>
        </w:r>
      </w:del>
      <w:r w:rsidR="00CE5B22">
        <w:t>us</w:t>
      </w:r>
      <w:del w:id="380" w:author="Guzman,Sandra" w:date="2023-07-28T16:34:00Z">
        <w:r w:rsidR="00CE5B22" w:rsidDel="00144664">
          <w:delText>ing</w:delText>
        </w:r>
      </w:del>
      <w:ins w:id="381" w:author="Guzman,Sandra" w:date="2023-07-28T16:34:00Z">
        <w:r w:rsidR="00144664">
          <w:t>e</w:t>
        </w:r>
      </w:ins>
      <w:r w:rsidR="00CE5B22">
        <w:t xml:space="preserve"> ML, </w:t>
      </w:r>
      <w:del w:id="382" w:author="Guzman,Sandra" w:date="2023-07-28T16:34:00Z">
        <w:r w:rsidR="00CE5B22" w:rsidDel="00A26412">
          <w:delText xml:space="preserve">especially </w:delText>
        </w:r>
      </w:del>
      <w:ins w:id="383" w:author="Guzman,Sandra" w:date="2023-07-28T16:34:00Z">
        <w:r w:rsidR="00A26412">
          <w:t xml:space="preserve">particularly </w:t>
        </w:r>
      </w:ins>
      <w:r w:rsidR="00CE5B22">
        <w:t>for TS</w:t>
      </w:r>
      <w:ins w:id="384" w:author="Guzman,Sandra" w:date="2023-07-28T16:34:00Z">
        <w:r w:rsidR="00A26412">
          <w:t xml:space="preserve"> data</w:t>
        </w:r>
      </w:ins>
      <w:r w:rsidR="00CE5B22">
        <w:t xml:space="preserve">. </w:t>
      </w:r>
      <w:r w:rsidR="0039429B">
        <w:t>Th</w:t>
      </w:r>
      <w:r w:rsidR="00237E8F">
        <w:t>is</w:t>
      </w:r>
      <w:r w:rsidR="00080904">
        <w:t xml:space="preserve"> set of </w:t>
      </w:r>
      <w:r w:rsidR="00603F6A">
        <w:t>s</w:t>
      </w:r>
      <w:r w:rsidR="003F5F21">
        <w:t xml:space="preserve">teps includes </w:t>
      </w:r>
      <w:r w:rsidR="00113326">
        <w:t>using expert knowledge</w:t>
      </w:r>
      <w:del w:id="385" w:author="Guzman,Sandra" w:date="2023-07-28T16:28:00Z">
        <w:r w:rsidR="00113326" w:rsidDel="005D08B2">
          <w:delText xml:space="preserve"> to </w:delText>
        </w:r>
        <w:r w:rsidR="00ED4FDD" w:rsidDel="005D08B2">
          <w:delText>describe the system under consideration</w:delText>
        </w:r>
      </w:del>
      <w:r w:rsidR="00013162">
        <w:t xml:space="preserve">, </w:t>
      </w:r>
      <w:r w:rsidR="00237E8F">
        <w:t>visual and statistical tools to characterize the TS, classical statistical approaches to benchmark the ML algorithms and as an alternative when little data is available, and</w:t>
      </w:r>
      <w:r w:rsidR="000317D9">
        <w:t xml:space="preserve"> </w:t>
      </w:r>
      <w:r w:rsidR="00A4016A">
        <w:t xml:space="preserve">rules-of-thumb </w:t>
      </w:r>
      <w:r w:rsidR="00A54680">
        <w:t xml:space="preserve">as </w:t>
      </w:r>
      <w:r w:rsidR="00237E8F">
        <w:t xml:space="preserve">a </w:t>
      </w:r>
      <w:r w:rsidR="00161C6F">
        <w:t xml:space="preserve">first filter to determine </w:t>
      </w:r>
      <w:del w:id="386" w:author="Guzman,Sandra" w:date="2023-07-28T15:08:00Z">
        <w:r w:rsidR="00161C6F" w:rsidDel="001934A1">
          <w:delText>wheter</w:delText>
        </w:r>
      </w:del>
      <w:ins w:id="387" w:author="Guzman,Sandra" w:date="2023-07-28T15:08:00Z">
        <w:r w:rsidR="001934A1">
          <w:t>whether</w:t>
        </w:r>
      </w:ins>
      <w:r w:rsidR="00161C6F">
        <w:t xml:space="preserve"> there is enough data.</w:t>
      </w:r>
      <w:r w:rsidR="008F691E">
        <w:t xml:space="preserve"> </w:t>
      </w:r>
      <w:r w:rsidR="00210820">
        <w:t xml:space="preserve">Other approaches to increase the </w:t>
      </w:r>
      <w:r w:rsidR="00237E8F">
        <w:t>dataset size</w:t>
      </w:r>
      <w:r w:rsidR="00094E7C">
        <w:t xml:space="preserve"> (data augmentation)</w:t>
      </w:r>
      <w:r w:rsidR="00210820">
        <w:t xml:space="preserve"> w</w:t>
      </w:r>
      <w:r w:rsidR="00B95A37">
        <w:t xml:space="preserve">ere also introduced as </w:t>
      </w:r>
      <w:r w:rsidR="00094E7C">
        <w:t>alternative</w:t>
      </w:r>
      <w:r w:rsidR="00237E8F">
        <w:t>s</w:t>
      </w:r>
      <w:r w:rsidR="00094E7C">
        <w:t xml:space="preserve"> </w:t>
      </w:r>
      <w:r w:rsidR="00C33565">
        <w:t>for</w:t>
      </w:r>
      <w:r w:rsidR="00094E7C">
        <w:t xml:space="preserve"> </w:t>
      </w:r>
      <w:r w:rsidR="00C33565">
        <w:t>insufficient</w:t>
      </w:r>
      <w:r w:rsidR="00094E7C">
        <w:t xml:space="preserve"> data.</w:t>
      </w:r>
    </w:p>
    <w:p w14:paraId="1B24BD96" w14:textId="77777777" w:rsidR="000B1E24" w:rsidRDefault="000B1E24" w:rsidP="000A6E42">
      <w:pPr>
        <w:spacing w:after="0" w:line="480" w:lineRule="auto"/>
        <w:ind w:left="0" w:right="20" w:firstLine="0"/>
      </w:pPr>
    </w:p>
    <w:p w14:paraId="0A58709F" w14:textId="4F6DFFBC" w:rsidR="0092448C" w:rsidRPr="0092448C" w:rsidRDefault="0092448C" w:rsidP="000A6E42">
      <w:pPr>
        <w:spacing w:after="0" w:line="480" w:lineRule="auto"/>
        <w:ind w:left="0" w:right="20" w:firstLine="0"/>
        <w:rPr>
          <w:b/>
          <w:bCs/>
        </w:rPr>
      </w:pPr>
      <w:r w:rsidRPr="0092448C">
        <w:rPr>
          <w:b/>
          <w:bCs/>
        </w:rPr>
        <w:t>Bibliography</w:t>
      </w:r>
    </w:p>
    <w:sdt>
      <w:sdtPr>
        <w:tag w:val="MENDELEY_BIBLIOGRAPHY"/>
        <w:id w:val="-1251337474"/>
        <w:placeholder>
          <w:docPart w:val="DefaultPlaceholder_-1854013440"/>
        </w:placeholder>
      </w:sdtPr>
      <w:sdtEndPr/>
      <w:sdtContent>
        <w:p w14:paraId="0B06DE6E" w14:textId="77777777" w:rsidR="0092448C" w:rsidRDefault="0092448C">
          <w:pPr>
            <w:autoSpaceDE w:val="0"/>
            <w:autoSpaceDN w:val="0"/>
            <w:ind w:hanging="480"/>
            <w:divId w:val="442312725"/>
            <w:rPr>
              <w:rFonts w:eastAsia="Times New Roman"/>
              <w:kern w:val="0"/>
              <w:sz w:val="24"/>
              <w:szCs w:val="24"/>
              <w14:ligatures w14:val="none"/>
            </w:rPr>
          </w:pPr>
          <w:r>
            <w:rPr>
              <w:rFonts w:eastAsia="Times New Roman"/>
            </w:rPr>
            <w:t xml:space="preserve">Brownlee, J. (2018). </w:t>
          </w:r>
          <w:r>
            <w:rPr>
              <w:rFonts w:eastAsia="Times New Roman"/>
              <w:i/>
              <w:iCs/>
            </w:rPr>
            <w:t>How to Develop a Skillful Machine Learning Time Series Forecasting Model</w:t>
          </w:r>
          <w:r>
            <w:rPr>
              <w:rFonts w:eastAsia="Times New Roman"/>
            </w:rPr>
            <w:t>. 1–16. https://machinelearningmastery.com/how-to-develop-a-skilful-time-series-forecasting-model/</w:t>
          </w:r>
        </w:p>
        <w:p w14:paraId="218FD969" w14:textId="77777777" w:rsidR="0092448C" w:rsidRDefault="0092448C">
          <w:pPr>
            <w:autoSpaceDE w:val="0"/>
            <w:autoSpaceDN w:val="0"/>
            <w:ind w:hanging="480"/>
            <w:divId w:val="1093480003"/>
            <w:rPr>
              <w:rFonts w:eastAsia="Times New Roman"/>
            </w:rPr>
          </w:pPr>
          <w:r>
            <w:rPr>
              <w:rFonts w:eastAsia="Times New Roman"/>
            </w:rPr>
            <w:t xml:space="preserve">Brownlee, J. (2022). How Much Data Is Required for Machine Learning? </w:t>
          </w:r>
          <w:r>
            <w:rPr>
              <w:rFonts w:eastAsia="Times New Roman"/>
              <w:i/>
              <w:iCs/>
            </w:rPr>
            <w:t>Postindustria</w:t>
          </w:r>
          <w:r>
            <w:rPr>
              <w:rFonts w:eastAsia="Times New Roman"/>
            </w:rPr>
            <w:t>. https://postindustria.com/how-much-data-is-required-for-machine-learning/</w:t>
          </w:r>
        </w:p>
        <w:p w14:paraId="26945482" w14:textId="0245CF39" w:rsidR="0092448C" w:rsidRDefault="0092448C">
          <w:pPr>
            <w:autoSpaceDE w:val="0"/>
            <w:autoSpaceDN w:val="0"/>
            <w:ind w:hanging="480"/>
            <w:divId w:val="1122382639"/>
            <w:rPr>
              <w:rFonts w:eastAsia="Times New Roman"/>
            </w:rPr>
          </w:pPr>
          <w:r>
            <w:rPr>
              <w:rFonts w:eastAsia="Times New Roman"/>
            </w:rPr>
            <w:t xml:space="preserve">Cerqueira, V., Torgo, L., &amp; Soares, C. (2019). </w:t>
          </w:r>
          <w:r>
            <w:rPr>
              <w:rFonts w:eastAsia="Times New Roman"/>
              <w:i/>
              <w:iCs/>
            </w:rPr>
            <w:t>Machine Learning vs Statistical Methods for Time Series Forecasting: Size Matters</w:t>
          </w:r>
          <w:r>
            <w:rPr>
              <w:rFonts w:eastAsia="Times New Roman"/>
            </w:rPr>
            <w:t xml:space="preserve">. </w:t>
          </w:r>
          <w:hyperlink r:id="rId13" w:history="1">
            <w:r w:rsidR="000A4E96" w:rsidRPr="00071B9C">
              <w:rPr>
                <w:rStyle w:val="Hyperlink"/>
                <w:rFonts w:eastAsia="Times New Roman"/>
              </w:rPr>
              <w:t>http://arxiv.org/abs/1909.13316</w:t>
            </w:r>
          </w:hyperlink>
        </w:p>
        <w:p w14:paraId="7FB2515D" w14:textId="0F12D74F" w:rsidR="000A4E96" w:rsidRDefault="000A4E96">
          <w:pPr>
            <w:autoSpaceDE w:val="0"/>
            <w:autoSpaceDN w:val="0"/>
            <w:ind w:hanging="480"/>
            <w:divId w:val="1122382639"/>
            <w:rPr>
              <w:rFonts w:eastAsia="Times New Roman"/>
            </w:rPr>
          </w:pPr>
          <w:r w:rsidRPr="000A4E96">
            <w:rPr>
              <w:rFonts w:eastAsia="Times New Roman"/>
            </w:rPr>
            <w:t xml:space="preserve">Chen, T., &amp; Guestrin, C. (2016). XGBoost: A Scalable Tree Boosting System. In Proceedings of the 22nd ACM SIGKDD International Conference on Knowledge Discovery and Data Mining (pp. 785–794). New York, NY, USA: ACM. </w:t>
          </w:r>
          <w:hyperlink r:id="rId14" w:history="1">
            <w:r w:rsidRPr="00071B9C">
              <w:rPr>
                <w:rStyle w:val="Hyperlink"/>
                <w:rFonts w:eastAsia="Times New Roman"/>
              </w:rPr>
              <w:t>https://doi.org/10.1145/2939672.2939785</w:t>
            </w:r>
          </w:hyperlink>
          <w:r>
            <w:rPr>
              <w:rFonts w:eastAsia="Times New Roman"/>
            </w:rPr>
            <w:t xml:space="preserve"> </w:t>
          </w:r>
        </w:p>
        <w:p w14:paraId="237ABE05" w14:textId="77777777" w:rsidR="0092448C" w:rsidRDefault="0092448C">
          <w:pPr>
            <w:autoSpaceDE w:val="0"/>
            <w:autoSpaceDN w:val="0"/>
            <w:ind w:hanging="480"/>
            <w:divId w:val="913317645"/>
            <w:rPr>
              <w:rFonts w:eastAsia="Times New Roman"/>
            </w:rPr>
          </w:pPr>
          <w:r>
            <w:rPr>
              <w:rFonts w:eastAsia="Times New Roman"/>
            </w:rPr>
            <w:t xml:space="preserve">Manu, J. (2022). </w:t>
          </w:r>
          <w:r>
            <w:rPr>
              <w:rFonts w:eastAsia="Times New Roman"/>
              <w:i/>
              <w:iCs/>
            </w:rPr>
            <w:t>Modern Time Series Forecasting With Python: explore industry-ready time series forecasting using modern machine learning and deep learning</w:t>
          </w:r>
          <w:r>
            <w:rPr>
              <w:rFonts w:eastAsia="Times New Roman"/>
            </w:rPr>
            <w:t>.</w:t>
          </w:r>
        </w:p>
        <w:p w14:paraId="36D88189" w14:textId="77777777" w:rsidR="0092448C" w:rsidRDefault="0092448C">
          <w:pPr>
            <w:autoSpaceDE w:val="0"/>
            <w:autoSpaceDN w:val="0"/>
            <w:ind w:hanging="480"/>
            <w:divId w:val="1127502881"/>
            <w:rPr>
              <w:rFonts w:eastAsia="Times New Roman"/>
            </w:rPr>
          </w:pPr>
          <w:r>
            <w:rPr>
              <w:rFonts w:eastAsia="Times New Roman"/>
            </w:rPr>
            <w:t xml:space="preserve">Molnar, C. (2022). </w:t>
          </w:r>
          <w:r>
            <w:rPr>
              <w:rFonts w:eastAsia="Times New Roman"/>
              <w:i/>
              <w:iCs/>
            </w:rPr>
            <w:t>Modeling Mindsets : the many cultures of learning from data</w:t>
          </w:r>
          <w:r>
            <w:rPr>
              <w:rFonts w:eastAsia="Times New Roman"/>
            </w:rPr>
            <w:t>.</w:t>
          </w:r>
        </w:p>
        <w:p w14:paraId="2AEE35B2" w14:textId="5759ED97" w:rsidR="0092448C" w:rsidRDefault="0092448C">
          <w:pPr>
            <w:autoSpaceDE w:val="0"/>
            <w:autoSpaceDN w:val="0"/>
            <w:ind w:hanging="480"/>
            <w:divId w:val="641277934"/>
            <w:rPr>
              <w:rFonts w:eastAsia="Times New Roman"/>
            </w:rPr>
          </w:pPr>
          <w:r>
            <w:rPr>
              <w:rFonts w:eastAsia="Times New Roman"/>
            </w:rPr>
            <w:t>Um, T. T., Pfister, F. M. J., Pichler, D., Endo, S., Lang, M., Hirche, S., Fietzek, U., &amp; Kulic, D. (2017). Data augmentation of wearable sensor data for Parkinson</w:t>
          </w:r>
          <w:r w:rsidR="004C5A76">
            <w:rPr>
              <w:rFonts w:eastAsia="Times New Roman"/>
            </w:rPr>
            <w:t>'</w:t>
          </w:r>
          <w:r>
            <w:rPr>
              <w:rFonts w:eastAsia="Times New Roman"/>
            </w:rPr>
            <w:t xml:space="preserve">s disease monitoring using convolutional neural networks. </w:t>
          </w:r>
          <w:r>
            <w:rPr>
              <w:rFonts w:eastAsia="Times New Roman"/>
              <w:i/>
              <w:iCs/>
            </w:rPr>
            <w:t>ICMI 2017 - Proceedings of the 19th ACM International Conference on Multimodal Interaction</w:t>
          </w:r>
          <w:r>
            <w:rPr>
              <w:rFonts w:eastAsia="Times New Roman"/>
            </w:rPr>
            <w:t xml:space="preserve">, </w:t>
          </w:r>
          <w:r>
            <w:rPr>
              <w:rFonts w:eastAsia="Times New Roman"/>
              <w:i/>
              <w:iCs/>
            </w:rPr>
            <w:t>2017-Janua</w:t>
          </w:r>
          <w:r>
            <w:rPr>
              <w:rFonts w:eastAsia="Times New Roman"/>
            </w:rPr>
            <w:t xml:space="preserve">, 216–220. </w:t>
          </w:r>
          <w:hyperlink r:id="rId15" w:history="1">
            <w:r w:rsidR="000A4E96" w:rsidRPr="00071B9C">
              <w:rPr>
                <w:rStyle w:val="Hyperlink"/>
                <w:rFonts w:eastAsia="Times New Roman"/>
              </w:rPr>
              <w:t>https://doi.org/10.1145/3136755.3136817</w:t>
            </w:r>
          </w:hyperlink>
          <w:r w:rsidR="000A4E96">
            <w:rPr>
              <w:rFonts w:eastAsia="Times New Roman"/>
            </w:rPr>
            <w:t xml:space="preserve"> </w:t>
          </w:r>
        </w:p>
        <w:p w14:paraId="0F8EA7BD" w14:textId="31792CD9" w:rsidR="0092448C" w:rsidRDefault="0092448C">
          <w:pPr>
            <w:autoSpaceDE w:val="0"/>
            <w:autoSpaceDN w:val="0"/>
            <w:ind w:hanging="480"/>
            <w:divId w:val="257295489"/>
            <w:rPr>
              <w:rFonts w:eastAsia="Times New Roman"/>
            </w:rPr>
          </w:pPr>
          <w:r>
            <w:rPr>
              <w:rFonts w:eastAsia="Times New Roman"/>
            </w:rPr>
            <w:t xml:space="preserve">Wen, Q., Sun, L., Yang, F., Song, X., Gao, J., Wang, X., &amp; Xu, H. (2021). Time Series Data Augmentation for Deep Learning: A Survey. </w:t>
          </w:r>
          <w:r>
            <w:rPr>
              <w:rFonts w:eastAsia="Times New Roman"/>
              <w:i/>
              <w:iCs/>
            </w:rPr>
            <w:t>IJCAI International Joint Conference on Artificial Intelligence</w:t>
          </w:r>
          <w:r>
            <w:rPr>
              <w:rFonts w:eastAsia="Times New Roman"/>
            </w:rPr>
            <w:t xml:space="preserve">, 4653–4660. </w:t>
          </w:r>
          <w:hyperlink r:id="rId16" w:history="1">
            <w:r w:rsidR="000A4E96" w:rsidRPr="00071B9C">
              <w:rPr>
                <w:rStyle w:val="Hyperlink"/>
                <w:rFonts w:eastAsia="Times New Roman"/>
              </w:rPr>
              <w:t>https://doi.org/10.24963/ijcai.2021/631</w:t>
            </w:r>
          </w:hyperlink>
          <w:r w:rsidR="000A4E96">
            <w:rPr>
              <w:rFonts w:eastAsia="Times New Roman"/>
            </w:rPr>
            <w:t xml:space="preserve"> </w:t>
          </w:r>
        </w:p>
        <w:p w14:paraId="393A1FBC" w14:textId="6EC5A85E" w:rsidR="000B1E24" w:rsidRDefault="0092448C" w:rsidP="000A6E42">
          <w:pPr>
            <w:spacing w:after="0" w:line="480" w:lineRule="auto"/>
            <w:ind w:left="0" w:right="20" w:firstLine="0"/>
          </w:pPr>
          <w:r>
            <w:rPr>
              <w:rFonts w:eastAsia="Times New Roman"/>
            </w:rPr>
            <w:t> </w:t>
          </w:r>
        </w:p>
      </w:sdtContent>
    </w:sdt>
    <w:sectPr w:rsidR="000B1E24" w:rsidSect="008C4E08">
      <w:pgSz w:w="9865" w:h="14003"/>
      <w:pgMar w:top="1440" w:right="1080" w:bottom="1440" w:left="1080" w:header="720" w:footer="720" w:gutter="0"/>
      <w:lnNumType w:countBy="1" w:restart="continuous"/>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DA6381" w14:textId="77777777" w:rsidR="00AD3FBF" w:rsidRDefault="00AD3FBF">
      <w:pPr>
        <w:spacing w:after="0" w:line="240" w:lineRule="auto"/>
      </w:pPr>
      <w:r>
        <w:separator/>
      </w:r>
    </w:p>
  </w:endnote>
  <w:endnote w:type="continuationSeparator" w:id="0">
    <w:p w14:paraId="31B1C4CD" w14:textId="77777777" w:rsidR="00AD3FBF" w:rsidRDefault="00AD3FBF">
      <w:pPr>
        <w:spacing w:after="0" w:line="240" w:lineRule="auto"/>
      </w:pPr>
      <w:r>
        <w:continuationSeparator/>
      </w:r>
    </w:p>
  </w:endnote>
  <w:endnote w:type="continuationNotice" w:id="1">
    <w:p w14:paraId="6EDFE83E" w14:textId="77777777" w:rsidR="00AD3FBF" w:rsidRDefault="00AD3FB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7CAC6" w14:textId="77777777" w:rsidR="00AD3FBF" w:rsidRDefault="00AD3FBF">
      <w:pPr>
        <w:spacing w:after="0" w:line="239" w:lineRule="auto"/>
        <w:ind w:left="177" w:firstLine="194"/>
      </w:pPr>
      <w:r>
        <w:separator/>
      </w:r>
    </w:p>
  </w:footnote>
  <w:footnote w:type="continuationSeparator" w:id="0">
    <w:p w14:paraId="566751D0" w14:textId="77777777" w:rsidR="00AD3FBF" w:rsidRDefault="00AD3FBF">
      <w:pPr>
        <w:spacing w:after="0" w:line="239" w:lineRule="auto"/>
        <w:ind w:left="177" w:firstLine="194"/>
      </w:pPr>
      <w:r>
        <w:continuationSeparator/>
      </w:r>
    </w:p>
  </w:footnote>
  <w:footnote w:type="continuationNotice" w:id="1">
    <w:p w14:paraId="11C07434" w14:textId="77777777" w:rsidR="00AD3FBF" w:rsidRDefault="00AD3FBF">
      <w:pPr>
        <w:spacing w:after="0" w:line="240" w:lineRule="auto"/>
      </w:pPr>
    </w:p>
  </w:footnote>
  <w:footnote w:id="2">
    <w:p w14:paraId="42F6AF8D" w14:textId="77777777" w:rsidR="00057B0E" w:rsidDel="00A02382" w:rsidRDefault="00057B0E" w:rsidP="00057B0E">
      <w:pPr>
        <w:pStyle w:val="footnotedescription"/>
        <w:spacing w:line="259" w:lineRule="auto"/>
        <w:ind w:left="200" w:firstLine="0"/>
        <w:rPr>
          <w:del w:id="37" w:author="Guzman,Sandra" w:date="2023-07-27T17:08:00Z"/>
        </w:rPr>
      </w:pPr>
      <w:del w:id="38" w:author="Guzman,Sandra" w:date="2023-07-27T17:08:00Z">
        <w:r w:rsidDel="00A02382">
          <w:rPr>
            <w:rStyle w:val="footnotemark"/>
          </w:rPr>
          <w:footnoteRef/>
        </w:r>
        <w:r w:rsidDel="00A02382">
          <w:delText xml:space="preserve"> . More complex model would benefit from more data and would be able to learn more complex processes.</w:delText>
        </w:r>
      </w:del>
    </w:p>
  </w:footnote>
  <w:footnote w:id="3">
    <w:p w14:paraId="2628B9F8" w14:textId="206BB29D" w:rsidR="00E67A70" w:rsidRDefault="0045205C">
      <w:pPr>
        <w:pStyle w:val="footnotedescription"/>
        <w:spacing w:line="239" w:lineRule="auto"/>
        <w:ind w:left="177" w:firstLine="194"/>
      </w:pPr>
      <w:r>
        <w:rPr>
          <w:rStyle w:val="footnotemark"/>
        </w:rPr>
        <w:footnoteRef/>
      </w:r>
      <w:r>
        <w:t xml:space="preserve"> . In the following link there is a Python implementation of an ACF plot with an example that can be used for reference: https://github.com/SIHLAB</w:t>
      </w:r>
      <w:r w:rsidR="00C54620">
        <w:t>.</w:t>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088A"/>
    <w:multiLevelType w:val="hybridMultilevel"/>
    <w:tmpl w:val="D63690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 w15:restartNumberingAfterBreak="0">
    <w:nsid w:val="06CD08FA"/>
    <w:multiLevelType w:val="hybridMultilevel"/>
    <w:tmpl w:val="23D86A02"/>
    <w:lvl w:ilvl="0" w:tplc="92346C7A">
      <w:start w:val="1"/>
      <w:numFmt w:val="decimal"/>
      <w:lvlText w:val="%1."/>
      <w:lvlJc w:val="left"/>
      <w:pPr>
        <w:ind w:left="527" w:hanging="360"/>
      </w:pPr>
      <w:rPr>
        <w:rFonts w:hint="default"/>
        <w:sz w:val="19"/>
      </w:rPr>
    </w:lvl>
    <w:lvl w:ilvl="1" w:tplc="04090019">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2" w15:restartNumberingAfterBreak="0">
    <w:nsid w:val="07BA1318"/>
    <w:multiLevelType w:val="hybridMultilevel"/>
    <w:tmpl w:val="2F485490"/>
    <w:lvl w:ilvl="0" w:tplc="C1A21AD8">
      <w:start w:val="1"/>
      <w:numFmt w:val="decimal"/>
      <w:lvlText w:val="%1."/>
      <w:lvlJc w:val="left"/>
      <w:pPr>
        <w:ind w:left="887" w:hanging="360"/>
      </w:pPr>
      <w:rPr>
        <w:rFonts w:hint="default"/>
        <w:sz w:val="19"/>
      </w:rPr>
    </w:lvl>
    <w:lvl w:ilvl="1" w:tplc="04090019">
      <w:start w:val="1"/>
      <w:numFmt w:val="lowerLetter"/>
      <w:lvlText w:val="%2."/>
      <w:lvlJc w:val="left"/>
      <w:pPr>
        <w:ind w:left="1607" w:hanging="360"/>
      </w:pPr>
    </w:lvl>
    <w:lvl w:ilvl="2" w:tplc="0409001B" w:tentative="1">
      <w:start w:val="1"/>
      <w:numFmt w:val="lowerRoman"/>
      <w:lvlText w:val="%3."/>
      <w:lvlJc w:val="right"/>
      <w:pPr>
        <w:ind w:left="2327" w:hanging="180"/>
      </w:pPr>
    </w:lvl>
    <w:lvl w:ilvl="3" w:tplc="0409000F" w:tentative="1">
      <w:start w:val="1"/>
      <w:numFmt w:val="decimal"/>
      <w:lvlText w:val="%4."/>
      <w:lvlJc w:val="left"/>
      <w:pPr>
        <w:ind w:left="3047" w:hanging="360"/>
      </w:pPr>
    </w:lvl>
    <w:lvl w:ilvl="4" w:tplc="04090019" w:tentative="1">
      <w:start w:val="1"/>
      <w:numFmt w:val="lowerLetter"/>
      <w:lvlText w:val="%5."/>
      <w:lvlJc w:val="left"/>
      <w:pPr>
        <w:ind w:left="3767" w:hanging="360"/>
      </w:pPr>
    </w:lvl>
    <w:lvl w:ilvl="5" w:tplc="0409001B" w:tentative="1">
      <w:start w:val="1"/>
      <w:numFmt w:val="lowerRoman"/>
      <w:lvlText w:val="%6."/>
      <w:lvlJc w:val="right"/>
      <w:pPr>
        <w:ind w:left="4487" w:hanging="180"/>
      </w:pPr>
    </w:lvl>
    <w:lvl w:ilvl="6" w:tplc="0409000F" w:tentative="1">
      <w:start w:val="1"/>
      <w:numFmt w:val="decimal"/>
      <w:lvlText w:val="%7."/>
      <w:lvlJc w:val="left"/>
      <w:pPr>
        <w:ind w:left="5207" w:hanging="360"/>
      </w:pPr>
    </w:lvl>
    <w:lvl w:ilvl="7" w:tplc="04090019" w:tentative="1">
      <w:start w:val="1"/>
      <w:numFmt w:val="lowerLetter"/>
      <w:lvlText w:val="%8."/>
      <w:lvlJc w:val="left"/>
      <w:pPr>
        <w:ind w:left="5927" w:hanging="360"/>
      </w:pPr>
    </w:lvl>
    <w:lvl w:ilvl="8" w:tplc="0409001B" w:tentative="1">
      <w:start w:val="1"/>
      <w:numFmt w:val="lowerRoman"/>
      <w:lvlText w:val="%9."/>
      <w:lvlJc w:val="right"/>
      <w:pPr>
        <w:ind w:left="6647" w:hanging="180"/>
      </w:pPr>
    </w:lvl>
  </w:abstractNum>
  <w:abstractNum w:abstractNumId="3" w15:restartNumberingAfterBreak="0">
    <w:nsid w:val="0FBC56D2"/>
    <w:multiLevelType w:val="multilevel"/>
    <w:tmpl w:val="09240F96"/>
    <w:lvl w:ilvl="0">
      <w:start w:val="3"/>
      <w:numFmt w:val="decimal"/>
      <w:lvlText w:val="%1"/>
      <w:lvlJc w:val="left"/>
      <w:pPr>
        <w:ind w:left="3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3"/>
      <w:numFmt w:val="decimal"/>
      <w:lvlRestart w:val="0"/>
      <w:lvlText w:val="%1.%2"/>
      <w:lvlJc w:val="left"/>
      <w:pPr>
        <w:ind w:left="532"/>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10E3179B"/>
    <w:multiLevelType w:val="hybridMultilevel"/>
    <w:tmpl w:val="B0CC1BAC"/>
    <w:lvl w:ilvl="0" w:tplc="0409000F">
      <w:start w:val="1"/>
      <w:numFmt w:val="decimal"/>
      <w:lvlText w:val="%1."/>
      <w:lvlJc w:val="left"/>
      <w:pPr>
        <w:ind w:left="727" w:hanging="360"/>
      </w:p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2231639D"/>
    <w:multiLevelType w:val="hybridMultilevel"/>
    <w:tmpl w:val="D3C6DA02"/>
    <w:lvl w:ilvl="0" w:tplc="FD322200">
      <w:start w:val="1"/>
      <w:numFmt w:val="decimal"/>
      <w:lvlText w:val="%1."/>
      <w:lvlJc w:val="left"/>
      <w:pPr>
        <w:ind w:left="522" w:hanging="360"/>
      </w:pPr>
      <w:rPr>
        <w:rFonts w:hint="default"/>
        <w:sz w:val="19"/>
      </w:rPr>
    </w:lvl>
    <w:lvl w:ilvl="1" w:tplc="04090019" w:tentative="1">
      <w:start w:val="1"/>
      <w:numFmt w:val="lowerLetter"/>
      <w:lvlText w:val="%2."/>
      <w:lvlJc w:val="left"/>
      <w:pPr>
        <w:ind w:left="1242" w:hanging="360"/>
      </w:pPr>
    </w:lvl>
    <w:lvl w:ilvl="2" w:tplc="0409001B" w:tentative="1">
      <w:start w:val="1"/>
      <w:numFmt w:val="lowerRoman"/>
      <w:lvlText w:val="%3."/>
      <w:lvlJc w:val="right"/>
      <w:pPr>
        <w:ind w:left="1962" w:hanging="180"/>
      </w:pPr>
    </w:lvl>
    <w:lvl w:ilvl="3" w:tplc="0409000F" w:tentative="1">
      <w:start w:val="1"/>
      <w:numFmt w:val="decimal"/>
      <w:lvlText w:val="%4."/>
      <w:lvlJc w:val="left"/>
      <w:pPr>
        <w:ind w:left="2682" w:hanging="360"/>
      </w:pPr>
    </w:lvl>
    <w:lvl w:ilvl="4" w:tplc="04090019" w:tentative="1">
      <w:start w:val="1"/>
      <w:numFmt w:val="lowerLetter"/>
      <w:lvlText w:val="%5."/>
      <w:lvlJc w:val="left"/>
      <w:pPr>
        <w:ind w:left="3402" w:hanging="360"/>
      </w:pPr>
    </w:lvl>
    <w:lvl w:ilvl="5" w:tplc="0409001B" w:tentative="1">
      <w:start w:val="1"/>
      <w:numFmt w:val="lowerRoman"/>
      <w:lvlText w:val="%6."/>
      <w:lvlJc w:val="right"/>
      <w:pPr>
        <w:ind w:left="4122" w:hanging="180"/>
      </w:pPr>
    </w:lvl>
    <w:lvl w:ilvl="6" w:tplc="0409000F" w:tentative="1">
      <w:start w:val="1"/>
      <w:numFmt w:val="decimal"/>
      <w:lvlText w:val="%7."/>
      <w:lvlJc w:val="left"/>
      <w:pPr>
        <w:ind w:left="4842" w:hanging="360"/>
      </w:pPr>
    </w:lvl>
    <w:lvl w:ilvl="7" w:tplc="04090019" w:tentative="1">
      <w:start w:val="1"/>
      <w:numFmt w:val="lowerLetter"/>
      <w:lvlText w:val="%8."/>
      <w:lvlJc w:val="left"/>
      <w:pPr>
        <w:ind w:left="5562" w:hanging="360"/>
      </w:pPr>
    </w:lvl>
    <w:lvl w:ilvl="8" w:tplc="0409001B" w:tentative="1">
      <w:start w:val="1"/>
      <w:numFmt w:val="lowerRoman"/>
      <w:lvlText w:val="%9."/>
      <w:lvlJc w:val="right"/>
      <w:pPr>
        <w:ind w:left="6282" w:hanging="180"/>
      </w:pPr>
    </w:lvl>
  </w:abstractNum>
  <w:abstractNum w:abstractNumId="6" w15:restartNumberingAfterBreak="0">
    <w:nsid w:val="23407801"/>
    <w:multiLevelType w:val="hybridMultilevel"/>
    <w:tmpl w:val="02304544"/>
    <w:lvl w:ilvl="0" w:tplc="88E2B4BC">
      <w:start w:val="3"/>
      <w:numFmt w:val="decimal"/>
      <w:lvlText w:val="%1"/>
      <w:lvlJc w:val="left"/>
      <w:pPr>
        <w:ind w:left="527" w:hanging="360"/>
      </w:pPr>
      <w:rPr>
        <w:rFonts w:hint="default"/>
        <w:b/>
        <w:sz w:val="19"/>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7" w15:restartNumberingAfterBreak="0">
    <w:nsid w:val="2AF93EBE"/>
    <w:multiLevelType w:val="multilevel"/>
    <w:tmpl w:val="6CC67DBE"/>
    <w:lvl w:ilvl="0">
      <w:start w:val="2"/>
      <w:numFmt w:val="decimal"/>
      <w:lvlText w:val="%1"/>
      <w:lvlJc w:val="left"/>
      <w:pPr>
        <w:ind w:left="360" w:hanging="360"/>
      </w:pPr>
      <w:rPr>
        <w:rFonts w:hint="default"/>
        <w:sz w:val="19"/>
      </w:rPr>
    </w:lvl>
    <w:lvl w:ilvl="1">
      <w:start w:val="1"/>
      <w:numFmt w:val="decimal"/>
      <w:lvlText w:val="%1.%2"/>
      <w:lvlJc w:val="left"/>
      <w:pPr>
        <w:ind w:left="887" w:hanging="360"/>
      </w:pPr>
      <w:rPr>
        <w:rFonts w:hint="default"/>
        <w:sz w:val="19"/>
      </w:rPr>
    </w:lvl>
    <w:lvl w:ilvl="2">
      <w:start w:val="1"/>
      <w:numFmt w:val="decimal"/>
      <w:lvlText w:val="%1.%2.%3"/>
      <w:lvlJc w:val="left"/>
      <w:pPr>
        <w:ind w:left="1774" w:hanging="720"/>
      </w:pPr>
      <w:rPr>
        <w:rFonts w:hint="default"/>
        <w:sz w:val="19"/>
      </w:rPr>
    </w:lvl>
    <w:lvl w:ilvl="3">
      <w:start w:val="1"/>
      <w:numFmt w:val="decimal"/>
      <w:lvlText w:val="%1.%2.%3.%4"/>
      <w:lvlJc w:val="left"/>
      <w:pPr>
        <w:ind w:left="2301" w:hanging="720"/>
      </w:pPr>
      <w:rPr>
        <w:rFonts w:hint="default"/>
        <w:sz w:val="19"/>
      </w:rPr>
    </w:lvl>
    <w:lvl w:ilvl="4">
      <w:start w:val="1"/>
      <w:numFmt w:val="decimal"/>
      <w:lvlText w:val="%1.%2.%3.%4.%5"/>
      <w:lvlJc w:val="left"/>
      <w:pPr>
        <w:ind w:left="2828" w:hanging="720"/>
      </w:pPr>
      <w:rPr>
        <w:rFonts w:hint="default"/>
        <w:sz w:val="19"/>
      </w:rPr>
    </w:lvl>
    <w:lvl w:ilvl="5">
      <w:start w:val="1"/>
      <w:numFmt w:val="decimal"/>
      <w:lvlText w:val="%1.%2.%3.%4.%5.%6"/>
      <w:lvlJc w:val="left"/>
      <w:pPr>
        <w:ind w:left="3715" w:hanging="1080"/>
      </w:pPr>
      <w:rPr>
        <w:rFonts w:hint="default"/>
        <w:sz w:val="19"/>
      </w:rPr>
    </w:lvl>
    <w:lvl w:ilvl="6">
      <w:start w:val="1"/>
      <w:numFmt w:val="decimal"/>
      <w:lvlText w:val="%1.%2.%3.%4.%5.%6.%7"/>
      <w:lvlJc w:val="left"/>
      <w:pPr>
        <w:ind w:left="4242" w:hanging="1080"/>
      </w:pPr>
      <w:rPr>
        <w:rFonts w:hint="default"/>
        <w:sz w:val="19"/>
      </w:rPr>
    </w:lvl>
    <w:lvl w:ilvl="7">
      <w:start w:val="1"/>
      <w:numFmt w:val="decimal"/>
      <w:lvlText w:val="%1.%2.%3.%4.%5.%6.%7.%8"/>
      <w:lvlJc w:val="left"/>
      <w:pPr>
        <w:ind w:left="5129" w:hanging="1440"/>
      </w:pPr>
      <w:rPr>
        <w:rFonts w:hint="default"/>
        <w:sz w:val="19"/>
      </w:rPr>
    </w:lvl>
    <w:lvl w:ilvl="8">
      <w:start w:val="1"/>
      <w:numFmt w:val="decimal"/>
      <w:lvlText w:val="%1.%2.%3.%4.%5.%6.%7.%8.%9"/>
      <w:lvlJc w:val="left"/>
      <w:pPr>
        <w:ind w:left="5656" w:hanging="1440"/>
      </w:pPr>
      <w:rPr>
        <w:rFonts w:hint="default"/>
        <w:sz w:val="19"/>
      </w:rPr>
    </w:lvl>
  </w:abstractNum>
  <w:abstractNum w:abstractNumId="8" w15:restartNumberingAfterBreak="0">
    <w:nsid w:val="31AF4457"/>
    <w:multiLevelType w:val="multilevel"/>
    <w:tmpl w:val="6CC67DBE"/>
    <w:lvl w:ilvl="0">
      <w:start w:val="2"/>
      <w:numFmt w:val="decimal"/>
      <w:lvlText w:val="%1"/>
      <w:lvlJc w:val="left"/>
      <w:pPr>
        <w:ind w:left="360" w:hanging="360"/>
      </w:pPr>
      <w:rPr>
        <w:rFonts w:hint="default"/>
        <w:sz w:val="19"/>
      </w:rPr>
    </w:lvl>
    <w:lvl w:ilvl="1">
      <w:start w:val="1"/>
      <w:numFmt w:val="decimal"/>
      <w:lvlText w:val="%1.%2"/>
      <w:lvlJc w:val="left"/>
      <w:pPr>
        <w:ind w:left="887" w:hanging="360"/>
      </w:pPr>
      <w:rPr>
        <w:rFonts w:hint="default"/>
        <w:sz w:val="19"/>
      </w:rPr>
    </w:lvl>
    <w:lvl w:ilvl="2">
      <w:start w:val="1"/>
      <w:numFmt w:val="decimal"/>
      <w:lvlText w:val="%1.%2.%3"/>
      <w:lvlJc w:val="left"/>
      <w:pPr>
        <w:ind w:left="1774" w:hanging="720"/>
      </w:pPr>
      <w:rPr>
        <w:rFonts w:hint="default"/>
        <w:sz w:val="19"/>
      </w:rPr>
    </w:lvl>
    <w:lvl w:ilvl="3">
      <w:start w:val="1"/>
      <w:numFmt w:val="decimal"/>
      <w:lvlText w:val="%1.%2.%3.%4"/>
      <w:lvlJc w:val="left"/>
      <w:pPr>
        <w:ind w:left="2301" w:hanging="720"/>
      </w:pPr>
      <w:rPr>
        <w:rFonts w:hint="default"/>
        <w:sz w:val="19"/>
      </w:rPr>
    </w:lvl>
    <w:lvl w:ilvl="4">
      <w:start w:val="1"/>
      <w:numFmt w:val="decimal"/>
      <w:lvlText w:val="%1.%2.%3.%4.%5"/>
      <w:lvlJc w:val="left"/>
      <w:pPr>
        <w:ind w:left="2828" w:hanging="720"/>
      </w:pPr>
      <w:rPr>
        <w:rFonts w:hint="default"/>
        <w:sz w:val="19"/>
      </w:rPr>
    </w:lvl>
    <w:lvl w:ilvl="5">
      <w:start w:val="1"/>
      <w:numFmt w:val="decimal"/>
      <w:lvlText w:val="%1.%2.%3.%4.%5.%6"/>
      <w:lvlJc w:val="left"/>
      <w:pPr>
        <w:ind w:left="3715" w:hanging="1080"/>
      </w:pPr>
      <w:rPr>
        <w:rFonts w:hint="default"/>
        <w:sz w:val="19"/>
      </w:rPr>
    </w:lvl>
    <w:lvl w:ilvl="6">
      <w:start w:val="1"/>
      <w:numFmt w:val="decimal"/>
      <w:lvlText w:val="%1.%2.%3.%4.%5.%6.%7"/>
      <w:lvlJc w:val="left"/>
      <w:pPr>
        <w:ind w:left="4242" w:hanging="1080"/>
      </w:pPr>
      <w:rPr>
        <w:rFonts w:hint="default"/>
        <w:sz w:val="19"/>
      </w:rPr>
    </w:lvl>
    <w:lvl w:ilvl="7">
      <w:start w:val="1"/>
      <w:numFmt w:val="decimal"/>
      <w:lvlText w:val="%1.%2.%3.%4.%5.%6.%7.%8"/>
      <w:lvlJc w:val="left"/>
      <w:pPr>
        <w:ind w:left="5129" w:hanging="1440"/>
      </w:pPr>
      <w:rPr>
        <w:rFonts w:hint="default"/>
        <w:sz w:val="19"/>
      </w:rPr>
    </w:lvl>
    <w:lvl w:ilvl="8">
      <w:start w:val="1"/>
      <w:numFmt w:val="decimal"/>
      <w:lvlText w:val="%1.%2.%3.%4.%5.%6.%7.%8.%9"/>
      <w:lvlJc w:val="left"/>
      <w:pPr>
        <w:ind w:left="5656" w:hanging="1440"/>
      </w:pPr>
      <w:rPr>
        <w:rFonts w:hint="default"/>
        <w:sz w:val="19"/>
      </w:rPr>
    </w:lvl>
  </w:abstractNum>
  <w:abstractNum w:abstractNumId="9" w15:restartNumberingAfterBreak="0">
    <w:nsid w:val="35CC0B52"/>
    <w:multiLevelType w:val="hybridMultilevel"/>
    <w:tmpl w:val="192065E2"/>
    <w:lvl w:ilvl="0" w:tplc="FB5C83AC">
      <w:start w:val="1"/>
      <w:numFmt w:val="bullet"/>
      <w:lvlText w:val="•"/>
      <w:lvlJc w:val="left"/>
      <w:pPr>
        <w:ind w:left="331"/>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F164161E">
      <w:start w:val="1"/>
      <w:numFmt w:val="bullet"/>
      <w:lvlText w:val="o"/>
      <w:lvlJc w:val="left"/>
      <w:pPr>
        <w:ind w:left="12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D0AE59E4">
      <w:start w:val="1"/>
      <w:numFmt w:val="bullet"/>
      <w:lvlText w:val="▪"/>
      <w:lvlJc w:val="left"/>
      <w:pPr>
        <w:ind w:left="19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0F3E0A78">
      <w:start w:val="1"/>
      <w:numFmt w:val="bullet"/>
      <w:lvlText w:val="•"/>
      <w:lvlJc w:val="left"/>
      <w:pPr>
        <w:ind w:left="26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0ECE459E">
      <w:start w:val="1"/>
      <w:numFmt w:val="bullet"/>
      <w:lvlText w:val="o"/>
      <w:lvlJc w:val="left"/>
      <w:pPr>
        <w:ind w:left="337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4B58F290">
      <w:start w:val="1"/>
      <w:numFmt w:val="bullet"/>
      <w:lvlText w:val="▪"/>
      <w:lvlJc w:val="left"/>
      <w:pPr>
        <w:ind w:left="409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2416AF44">
      <w:start w:val="1"/>
      <w:numFmt w:val="bullet"/>
      <w:lvlText w:val="•"/>
      <w:lvlJc w:val="left"/>
      <w:pPr>
        <w:ind w:left="481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538C797E">
      <w:start w:val="1"/>
      <w:numFmt w:val="bullet"/>
      <w:lvlText w:val="o"/>
      <w:lvlJc w:val="left"/>
      <w:pPr>
        <w:ind w:left="553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7B2B410">
      <w:start w:val="1"/>
      <w:numFmt w:val="bullet"/>
      <w:lvlText w:val="▪"/>
      <w:lvlJc w:val="left"/>
      <w:pPr>
        <w:ind w:left="6256"/>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A253C01"/>
    <w:multiLevelType w:val="multilevel"/>
    <w:tmpl w:val="4378AEEC"/>
    <w:lvl w:ilvl="0">
      <w:start w:val="1"/>
      <w:numFmt w:val="decimal"/>
      <w:lvlText w:val="%1."/>
      <w:lvlJc w:val="left"/>
      <w:pPr>
        <w:ind w:left="505"/>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1329"/>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08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8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52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24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96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68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408"/>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11" w15:restartNumberingAfterBreak="0">
    <w:nsid w:val="56263228"/>
    <w:multiLevelType w:val="hybridMultilevel"/>
    <w:tmpl w:val="C6901DE4"/>
    <w:lvl w:ilvl="0" w:tplc="06F0656C">
      <w:start w:val="1"/>
      <w:numFmt w:val="decimal"/>
      <w:lvlText w:val="%1"/>
      <w:lvlJc w:val="left"/>
      <w:pPr>
        <w:ind w:left="3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1" w:tplc="6424453A">
      <w:start w:val="1"/>
      <w:numFmt w:val="lowerLetter"/>
      <w:lvlText w:val="%2"/>
      <w:lvlJc w:val="left"/>
      <w:pPr>
        <w:ind w:left="2160"/>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2" w:tplc="1DC09A56">
      <w:start w:val="1"/>
      <w:numFmt w:val="lowerLetter"/>
      <w:lvlRestart w:val="0"/>
      <w:lvlText w:val="(%3)"/>
      <w:lvlJc w:val="left"/>
      <w:pPr>
        <w:ind w:left="2716"/>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3" w:tplc="4BF0BCA8">
      <w:start w:val="1"/>
      <w:numFmt w:val="decimal"/>
      <w:lvlText w:val="%4"/>
      <w:lvlJc w:val="left"/>
      <w:pPr>
        <w:ind w:left="46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4" w:tplc="EAA2D238">
      <w:start w:val="1"/>
      <w:numFmt w:val="lowerLetter"/>
      <w:lvlText w:val="%5"/>
      <w:lvlJc w:val="left"/>
      <w:pPr>
        <w:ind w:left="539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5" w:tplc="6F40569C">
      <w:start w:val="1"/>
      <w:numFmt w:val="lowerRoman"/>
      <w:lvlText w:val="%6"/>
      <w:lvlJc w:val="left"/>
      <w:pPr>
        <w:ind w:left="611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6" w:tplc="05607230">
      <w:start w:val="1"/>
      <w:numFmt w:val="decimal"/>
      <w:lvlText w:val="%7"/>
      <w:lvlJc w:val="left"/>
      <w:pPr>
        <w:ind w:left="683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7" w:tplc="0BF05E62">
      <w:start w:val="1"/>
      <w:numFmt w:val="lowerLetter"/>
      <w:lvlText w:val="%8"/>
      <w:lvlJc w:val="left"/>
      <w:pPr>
        <w:ind w:left="755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lvl w:ilvl="8" w:tplc="6C6CF61C">
      <w:start w:val="1"/>
      <w:numFmt w:val="lowerRoman"/>
      <w:lvlText w:val="%9"/>
      <w:lvlJc w:val="left"/>
      <w:pPr>
        <w:ind w:left="8279"/>
      </w:pPr>
      <w:rPr>
        <w:rFonts w:ascii="Calibri" w:eastAsia="Calibri" w:hAnsi="Calibri" w:cs="Calibri"/>
        <w:b w:val="0"/>
        <w:i w:val="0"/>
        <w:strike w:val="0"/>
        <w:dstrike w:val="0"/>
        <w:color w:val="000000"/>
        <w:sz w:val="13"/>
        <w:szCs w:val="13"/>
        <w:u w:val="none" w:color="000000"/>
        <w:bdr w:val="none" w:sz="0" w:space="0" w:color="auto"/>
        <w:shd w:val="clear" w:color="auto" w:fill="auto"/>
        <w:vertAlign w:val="baseline"/>
      </w:rPr>
    </w:lvl>
  </w:abstractNum>
  <w:abstractNum w:abstractNumId="12" w15:restartNumberingAfterBreak="0">
    <w:nsid w:val="5D8200A1"/>
    <w:multiLevelType w:val="hybridMultilevel"/>
    <w:tmpl w:val="B1E2AD4C"/>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3" w15:restartNumberingAfterBreak="0">
    <w:nsid w:val="62B172E9"/>
    <w:multiLevelType w:val="hybridMultilevel"/>
    <w:tmpl w:val="6E088AF0"/>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4" w15:restartNumberingAfterBreak="0">
    <w:nsid w:val="6D7E585B"/>
    <w:multiLevelType w:val="hybridMultilevel"/>
    <w:tmpl w:val="18E8D970"/>
    <w:lvl w:ilvl="0" w:tplc="04090001">
      <w:start w:val="1"/>
      <w:numFmt w:val="bullet"/>
      <w:lvlText w:val=""/>
      <w:lvlJc w:val="left"/>
      <w:pPr>
        <w:ind w:left="887" w:hanging="360"/>
      </w:pPr>
      <w:rPr>
        <w:rFonts w:ascii="Symbol" w:hAnsi="Symbol" w:hint="default"/>
      </w:rPr>
    </w:lvl>
    <w:lvl w:ilvl="1" w:tplc="04090003" w:tentative="1">
      <w:start w:val="1"/>
      <w:numFmt w:val="bullet"/>
      <w:lvlText w:val="o"/>
      <w:lvlJc w:val="left"/>
      <w:pPr>
        <w:ind w:left="1607" w:hanging="360"/>
      </w:pPr>
      <w:rPr>
        <w:rFonts w:ascii="Courier New" w:hAnsi="Courier New" w:cs="Courier New" w:hint="default"/>
      </w:rPr>
    </w:lvl>
    <w:lvl w:ilvl="2" w:tplc="04090005" w:tentative="1">
      <w:start w:val="1"/>
      <w:numFmt w:val="bullet"/>
      <w:lvlText w:val=""/>
      <w:lvlJc w:val="left"/>
      <w:pPr>
        <w:ind w:left="2327" w:hanging="360"/>
      </w:pPr>
      <w:rPr>
        <w:rFonts w:ascii="Wingdings" w:hAnsi="Wingdings" w:hint="default"/>
      </w:rPr>
    </w:lvl>
    <w:lvl w:ilvl="3" w:tplc="04090001" w:tentative="1">
      <w:start w:val="1"/>
      <w:numFmt w:val="bullet"/>
      <w:lvlText w:val=""/>
      <w:lvlJc w:val="left"/>
      <w:pPr>
        <w:ind w:left="3047" w:hanging="360"/>
      </w:pPr>
      <w:rPr>
        <w:rFonts w:ascii="Symbol" w:hAnsi="Symbol" w:hint="default"/>
      </w:rPr>
    </w:lvl>
    <w:lvl w:ilvl="4" w:tplc="04090003" w:tentative="1">
      <w:start w:val="1"/>
      <w:numFmt w:val="bullet"/>
      <w:lvlText w:val="o"/>
      <w:lvlJc w:val="left"/>
      <w:pPr>
        <w:ind w:left="3767" w:hanging="360"/>
      </w:pPr>
      <w:rPr>
        <w:rFonts w:ascii="Courier New" w:hAnsi="Courier New" w:cs="Courier New" w:hint="default"/>
      </w:rPr>
    </w:lvl>
    <w:lvl w:ilvl="5" w:tplc="04090005" w:tentative="1">
      <w:start w:val="1"/>
      <w:numFmt w:val="bullet"/>
      <w:lvlText w:val=""/>
      <w:lvlJc w:val="left"/>
      <w:pPr>
        <w:ind w:left="4487" w:hanging="360"/>
      </w:pPr>
      <w:rPr>
        <w:rFonts w:ascii="Wingdings" w:hAnsi="Wingdings" w:hint="default"/>
      </w:rPr>
    </w:lvl>
    <w:lvl w:ilvl="6" w:tplc="04090001" w:tentative="1">
      <w:start w:val="1"/>
      <w:numFmt w:val="bullet"/>
      <w:lvlText w:val=""/>
      <w:lvlJc w:val="left"/>
      <w:pPr>
        <w:ind w:left="5207" w:hanging="360"/>
      </w:pPr>
      <w:rPr>
        <w:rFonts w:ascii="Symbol" w:hAnsi="Symbol" w:hint="default"/>
      </w:rPr>
    </w:lvl>
    <w:lvl w:ilvl="7" w:tplc="04090003" w:tentative="1">
      <w:start w:val="1"/>
      <w:numFmt w:val="bullet"/>
      <w:lvlText w:val="o"/>
      <w:lvlJc w:val="left"/>
      <w:pPr>
        <w:ind w:left="5927" w:hanging="360"/>
      </w:pPr>
      <w:rPr>
        <w:rFonts w:ascii="Courier New" w:hAnsi="Courier New" w:cs="Courier New" w:hint="default"/>
      </w:rPr>
    </w:lvl>
    <w:lvl w:ilvl="8" w:tplc="04090005" w:tentative="1">
      <w:start w:val="1"/>
      <w:numFmt w:val="bullet"/>
      <w:lvlText w:val=""/>
      <w:lvlJc w:val="left"/>
      <w:pPr>
        <w:ind w:left="6647" w:hanging="360"/>
      </w:pPr>
      <w:rPr>
        <w:rFonts w:ascii="Wingdings" w:hAnsi="Wingdings" w:hint="default"/>
      </w:rPr>
    </w:lvl>
  </w:abstractNum>
  <w:abstractNum w:abstractNumId="15" w15:restartNumberingAfterBreak="0">
    <w:nsid w:val="7A0574E4"/>
    <w:multiLevelType w:val="hybridMultilevel"/>
    <w:tmpl w:val="D9F401DA"/>
    <w:lvl w:ilvl="0" w:tplc="6C3A6018">
      <w:start w:val="4"/>
      <w:numFmt w:val="decimal"/>
      <w:lvlText w:val="%1."/>
      <w:lvlJc w:val="left"/>
      <w:pPr>
        <w:ind w:left="527" w:hanging="360"/>
      </w:pPr>
      <w:rPr>
        <w:rFonts w:hint="default"/>
        <w:sz w:val="19"/>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6" w15:restartNumberingAfterBreak="0">
    <w:nsid w:val="7D5914AB"/>
    <w:multiLevelType w:val="hybridMultilevel"/>
    <w:tmpl w:val="FE3A91FE"/>
    <w:lvl w:ilvl="0" w:tplc="3FD6683A">
      <w:start w:val="1"/>
      <w:numFmt w:val="lowerLetter"/>
      <w:lvlText w:val="%1."/>
      <w:lvlJc w:val="left"/>
      <w:pPr>
        <w:ind w:left="527" w:hanging="360"/>
      </w:pPr>
      <w:rPr>
        <w:rFonts w:hint="default"/>
        <w:sz w:val="13"/>
      </w:rPr>
    </w:lvl>
    <w:lvl w:ilvl="1" w:tplc="04090019" w:tentative="1">
      <w:start w:val="1"/>
      <w:numFmt w:val="lowerLetter"/>
      <w:lvlText w:val="%2."/>
      <w:lvlJc w:val="left"/>
      <w:pPr>
        <w:ind w:left="1247" w:hanging="360"/>
      </w:pPr>
    </w:lvl>
    <w:lvl w:ilvl="2" w:tplc="0409001B" w:tentative="1">
      <w:start w:val="1"/>
      <w:numFmt w:val="lowerRoman"/>
      <w:lvlText w:val="%3."/>
      <w:lvlJc w:val="right"/>
      <w:pPr>
        <w:ind w:left="1967" w:hanging="180"/>
      </w:pPr>
    </w:lvl>
    <w:lvl w:ilvl="3" w:tplc="0409000F" w:tentative="1">
      <w:start w:val="1"/>
      <w:numFmt w:val="decimal"/>
      <w:lvlText w:val="%4."/>
      <w:lvlJc w:val="left"/>
      <w:pPr>
        <w:ind w:left="2687" w:hanging="360"/>
      </w:pPr>
    </w:lvl>
    <w:lvl w:ilvl="4" w:tplc="04090019" w:tentative="1">
      <w:start w:val="1"/>
      <w:numFmt w:val="lowerLetter"/>
      <w:lvlText w:val="%5."/>
      <w:lvlJc w:val="left"/>
      <w:pPr>
        <w:ind w:left="3407" w:hanging="360"/>
      </w:pPr>
    </w:lvl>
    <w:lvl w:ilvl="5" w:tplc="0409001B" w:tentative="1">
      <w:start w:val="1"/>
      <w:numFmt w:val="lowerRoman"/>
      <w:lvlText w:val="%6."/>
      <w:lvlJc w:val="right"/>
      <w:pPr>
        <w:ind w:left="4127" w:hanging="180"/>
      </w:pPr>
    </w:lvl>
    <w:lvl w:ilvl="6" w:tplc="0409000F" w:tentative="1">
      <w:start w:val="1"/>
      <w:numFmt w:val="decimal"/>
      <w:lvlText w:val="%7."/>
      <w:lvlJc w:val="left"/>
      <w:pPr>
        <w:ind w:left="4847" w:hanging="360"/>
      </w:pPr>
    </w:lvl>
    <w:lvl w:ilvl="7" w:tplc="04090019" w:tentative="1">
      <w:start w:val="1"/>
      <w:numFmt w:val="lowerLetter"/>
      <w:lvlText w:val="%8."/>
      <w:lvlJc w:val="left"/>
      <w:pPr>
        <w:ind w:left="5567" w:hanging="360"/>
      </w:pPr>
    </w:lvl>
    <w:lvl w:ilvl="8" w:tplc="0409001B" w:tentative="1">
      <w:start w:val="1"/>
      <w:numFmt w:val="lowerRoman"/>
      <w:lvlText w:val="%9."/>
      <w:lvlJc w:val="right"/>
      <w:pPr>
        <w:ind w:left="6287" w:hanging="180"/>
      </w:pPr>
    </w:lvl>
  </w:abstractNum>
  <w:abstractNum w:abstractNumId="17" w15:restartNumberingAfterBreak="0">
    <w:nsid w:val="7F832409"/>
    <w:multiLevelType w:val="multilevel"/>
    <w:tmpl w:val="2A72A6E0"/>
    <w:lvl w:ilvl="0">
      <w:start w:val="2"/>
      <w:numFmt w:val="decimal"/>
      <w:lvlText w:val="%1"/>
      <w:lvlJc w:val="left"/>
      <w:pPr>
        <w:ind w:left="360" w:hanging="360"/>
      </w:pPr>
      <w:rPr>
        <w:rFonts w:hint="default"/>
        <w:sz w:val="19"/>
      </w:rPr>
    </w:lvl>
    <w:lvl w:ilvl="1">
      <w:start w:val="1"/>
      <w:numFmt w:val="decimal"/>
      <w:lvlText w:val="%1.%2"/>
      <w:lvlJc w:val="left"/>
      <w:pPr>
        <w:ind w:left="527" w:hanging="360"/>
      </w:pPr>
      <w:rPr>
        <w:rFonts w:hint="default"/>
        <w:sz w:val="19"/>
      </w:rPr>
    </w:lvl>
    <w:lvl w:ilvl="2">
      <w:start w:val="1"/>
      <w:numFmt w:val="decimal"/>
      <w:lvlText w:val="%1.%2.%3"/>
      <w:lvlJc w:val="left"/>
      <w:pPr>
        <w:ind w:left="1054" w:hanging="720"/>
      </w:pPr>
      <w:rPr>
        <w:rFonts w:hint="default"/>
        <w:sz w:val="19"/>
      </w:rPr>
    </w:lvl>
    <w:lvl w:ilvl="3">
      <w:start w:val="1"/>
      <w:numFmt w:val="decimal"/>
      <w:lvlText w:val="%1.%2.%3.%4"/>
      <w:lvlJc w:val="left"/>
      <w:pPr>
        <w:ind w:left="1221" w:hanging="720"/>
      </w:pPr>
      <w:rPr>
        <w:rFonts w:hint="default"/>
        <w:sz w:val="19"/>
      </w:rPr>
    </w:lvl>
    <w:lvl w:ilvl="4">
      <w:start w:val="1"/>
      <w:numFmt w:val="decimal"/>
      <w:lvlText w:val="%1.%2.%3.%4.%5"/>
      <w:lvlJc w:val="left"/>
      <w:pPr>
        <w:ind w:left="1388" w:hanging="720"/>
      </w:pPr>
      <w:rPr>
        <w:rFonts w:hint="default"/>
        <w:sz w:val="19"/>
      </w:rPr>
    </w:lvl>
    <w:lvl w:ilvl="5">
      <w:start w:val="1"/>
      <w:numFmt w:val="decimal"/>
      <w:lvlText w:val="%1.%2.%3.%4.%5.%6"/>
      <w:lvlJc w:val="left"/>
      <w:pPr>
        <w:ind w:left="1915" w:hanging="1080"/>
      </w:pPr>
      <w:rPr>
        <w:rFonts w:hint="default"/>
        <w:sz w:val="19"/>
      </w:rPr>
    </w:lvl>
    <w:lvl w:ilvl="6">
      <w:start w:val="1"/>
      <w:numFmt w:val="decimal"/>
      <w:lvlText w:val="%1.%2.%3.%4.%5.%6.%7"/>
      <w:lvlJc w:val="left"/>
      <w:pPr>
        <w:ind w:left="2082" w:hanging="1080"/>
      </w:pPr>
      <w:rPr>
        <w:rFonts w:hint="default"/>
        <w:sz w:val="19"/>
      </w:rPr>
    </w:lvl>
    <w:lvl w:ilvl="7">
      <w:start w:val="1"/>
      <w:numFmt w:val="decimal"/>
      <w:lvlText w:val="%1.%2.%3.%4.%5.%6.%7.%8"/>
      <w:lvlJc w:val="left"/>
      <w:pPr>
        <w:ind w:left="2609" w:hanging="1440"/>
      </w:pPr>
      <w:rPr>
        <w:rFonts w:hint="default"/>
        <w:sz w:val="19"/>
      </w:rPr>
    </w:lvl>
    <w:lvl w:ilvl="8">
      <w:start w:val="1"/>
      <w:numFmt w:val="decimal"/>
      <w:lvlText w:val="%1.%2.%3.%4.%5.%6.%7.%8.%9"/>
      <w:lvlJc w:val="left"/>
      <w:pPr>
        <w:ind w:left="2776" w:hanging="1440"/>
      </w:pPr>
      <w:rPr>
        <w:rFonts w:hint="default"/>
        <w:sz w:val="19"/>
      </w:rPr>
    </w:lvl>
  </w:abstractNum>
  <w:num w:numId="1" w16cid:durableId="544948306">
    <w:abstractNumId w:val="10"/>
  </w:num>
  <w:num w:numId="2" w16cid:durableId="1111633276">
    <w:abstractNumId w:val="9"/>
  </w:num>
  <w:num w:numId="3" w16cid:durableId="1977487294">
    <w:abstractNumId w:val="3"/>
  </w:num>
  <w:num w:numId="4" w16cid:durableId="2102097877">
    <w:abstractNumId w:val="11"/>
  </w:num>
  <w:num w:numId="5" w16cid:durableId="1810514588">
    <w:abstractNumId w:val="16"/>
  </w:num>
  <w:num w:numId="6" w16cid:durableId="1446075090">
    <w:abstractNumId w:val="13"/>
  </w:num>
  <w:num w:numId="7" w16cid:durableId="380985979">
    <w:abstractNumId w:val="12"/>
  </w:num>
  <w:num w:numId="8" w16cid:durableId="1793473019">
    <w:abstractNumId w:val="0"/>
  </w:num>
  <w:num w:numId="9" w16cid:durableId="828523580">
    <w:abstractNumId w:val="14"/>
  </w:num>
  <w:num w:numId="10" w16cid:durableId="609239582">
    <w:abstractNumId w:val="15"/>
  </w:num>
  <w:num w:numId="11" w16cid:durableId="329141804">
    <w:abstractNumId w:val="6"/>
  </w:num>
  <w:num w:numId="12" w16cid:durableId="1873150892">
    <w:abstractNumId w:val="5"/>
  </w:num>
  <w:num w:numId="13" w16cid:durableId="595794713">
    <w:abstractNumId w:val="1"/>
  </w:num>
  <w:num w:numId="14" w16cid:durableId="1035959018">
    <w:abstractNumId w:val="17"/>
  </w:num>
  <w:num w:numId="15" w16cid:durableId="1865509196">
    <w:abstractNumId w:val="2"/>
  </w:num>
  <w:num w:numId="16" w16cid:durableId="891355569">
    <w:abstractNumId w:val="7"/>
  </w:num>
  <w:num w:numId="17" w16cid:durableId="553659698">
    <w:abstractNumId w:val="4"/>
  </w:num>
  <w:num w:numId="18" w16cid:durableId="31346296">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uzman,Sandra">
    <w15:presenceInfo w15:providerId="AD" w15:userId="S::sandra.guzmangut@ufl.edu::4d09fc5e-db82-43bb-a5a4-d5d8ee7514e4"/>
  </w15:person>
  <w15:person w15:author="Botache, Eduart A.">
    <w15:presenceInfo w15:providerId="AD" w15:userId="S::emurciabotache@ufl.edu::a77237cc-ced6-45b4-8054-166cfa484a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G3MDMyMTE2Mzc0trBU0lEKTi0uzszPAykwqwUAwk43jiwAAAA="/>
  </w:docVars>
  <w:rsids>
    <w:rsidRoot w:val="00E67A70"/>
    <w:rsid w:val="00000C11"/>
    <w:rsid w:val="0000345A"/>
    <w:rsid w:val="00011492"/>
    <w:rsid w:val="00013162"/>
    <w:rsid w:val="00015911"/>
    <w:rsid w:val="00016A71"/>
    <w:rsid w:val="0002266F"/>
    <w:rsid w:val="0002376A"/>
    <w:rsid w:val="00027CED"/>
    <w:rsid w:val="000310BE"/>
    <w:rsid w:val="000317D9"/>
    <w:rsid w:val="0004322B"/>
    <w:rsid w:val="000509FB"/>
    <w:rsid w:val="00050B28"/>
    <w:rsid w:val="00054429"/>
    <w:rsid w:val="00056CC3"/>
    <w:rsid w:val="00057B0E"/>
    <w:rsid w:val="000623FB"/>
    <w:rsid w:val="00071992"/>
    <w:rsid w:val="00074BE6"/>
    <w:rsid w:val="00075EA5"/>
    <w:rsid w:val="00080563"/>
    <w:rsid w:val="0008058A"/>
    <w:rsid w:val="00080904"/>
    <w:rsid w:val="00081AC4"/>
    <w:rsid w:val="00086E28"/>
    <w:rsid w:val="000873E7"/>
    <w:rsid w:val="00094E7C"/>
    <w:rsid w:val="000965DC"/>
    <w:rsid w:val="000A398A"/>
    <w:rsid w:val="000A3E82"/>
    <w:rsid w:val="000A4E96"/>
    <w:rsid w:val="000A6E42"/>
    <w:rsid w:val="000B1E24"/>
    <w:rsid w:val="000B6E0E"/>
    <w:rsid w:val="000C0D30"/>
    <w:rsid w:val="000C1193"/>
    <w:rsid w:val="000C13AB"/>
    <w:rsid w:val="000D0652"/>
    <w:rsid w:val="000D558C"/>
    <w:rsid w:val="000D7169"/>
    <w:rsid w:val="000E14C3"/>
    <w:rsid w:val="000E5C33"/>
    <w:rsid w:val="000F39F9"/>
    <w:rsid w:val="000F6218"/>
    <w:rsid w:val="000F7D55"/>
    <w:rsid w:val="00101360"/>
    <w:rsid w:val="00113326"/>
    <w:rsid w:val="0011412C"/>
    <w:rsid w:val="00120D98"/>
    <w:rsid w:val="0012205F"/>
    <w:rsid w:val="00122F9B"/>
    <w:rsid w:val="00123D7F"/>
    <w:rsid w:val="00135092"/>
    <w:rsid w:val="00137719"/>
    <w:rsid w:val="00144664"/>
    <w:rsid w:val="00146011"/>
    <w:rsid w:val="001513AE"/>
    <w:rsid w:val="0015177B"/>
    <w:rsid w:val="00156D5B"/>
    <w:rsid w:val="00161C6F"/>
    <w:rsid w:val="00163CA6"/>
    <w:rsid w:val="00166ADB"/>
    <w:rsid w:val="0018341D"/>
    <w:rsid w:val="00186DB0"/>
    <w:rsid w:val="00190E36"/>
    <w:rsid w:val="001934A1"/>
    <w:rsid w:val="001B0242"/>
    <w:rsid w:val="001B100F"/>
    <w:rsid w:val="001B2B5E"/>
    <w:rsid w:val="001B53B8"/>
    <w:rsid w:val="001B5768"/>
    <w:rsid w:val="001C258E"/>
    <w:rsid w:val="001C42A7"/>
    <w:rsid w:val="001D7280"/>
    <w:rsid w:val="001E0F13"/>
    <w:rsid w:val="001E4EC0"/>
    <w:rsid w:val="001F133B"/>
    <w:rsid w:val="001F1711"/>
    <w:rsid w:val="00201AE3"/>
    <w:rsid w:val="0020207C"/>
    <w:rsid w:val="00210820"/>
    <w:rsid w:val="002135F4"/>
    <w:rsid w:val="002245D8"/>
    <w:rsid w:val="002252FB"/>
    <w:rsid w:val="00227C95"/>
    <w:rsid w:val="00227D6E"/>
    <w:rsid w:val="00237E8F"/>
    <w:rsid w:val="0024219B"/>
    <w:rsid w:val="002423CE"/>
    <w:rsid w:val="00247FC1"/>
    <w:rsid w:val="00250EA0"/>
    <w:rsid w:val="00257237"/>
    <w:rsid w:val="0025762F"/>
    <w:rsid w:val="00262A74"/>
    <w:rsid w:val="002649E4"/>
    <w:rsid w:val="00265791"/>
    <w:rsid w:val="00270279"/>
    <w:rsid w:val="002878DB"/>
    <w:rsid w:val="00290096"/>
    <w:rsid w:val="002937AB"/>
    <w:rsid w:val="002A06B2"/>
    <w:rsid w:val="002A1D62"/>
    <w:rsid w:val="002A5C13"/>
    <w:rsid w:val="002B144E"/>
    <w:rsid w:val="002B1CB1"/>
    <w:rsid w:val="002B2FBD"/>
    <w:rsid w:val="002B35AB"/>
    <w:rsid w:val="002B54CE"/>
    <w:rsid w:val="002C0E42"/>
    <w:rsid w:val="002C3B2A"/>
    <w:rsid w:val="002C4ABC"/>
    <w:rsid w:val="002C56E4"/>
    <w:rsid w:val="002C613E"/>
    <w:rsid w:val="002E2615"/>
    <w:rsid w:val="002E4B2E"/>
    <w:rsid w:val="002E5239"/>
    <w:rsid w:val="002E688D"/>
    <w:rsid w:val="002E79DC"/>
    <w:rsid w:val="002F3C98"/>
    <w:rsid w:val="002F6A00"/>
    <w:rsid w:val="00300C1E"/>
    <w:rsid w:val="00305FBB"/>
    <w:rsid w:val="00312422"/>
    <w:rsid w:val="00321153"/>
    <w:rsid w:val="00324474"/>
    <w:rsid w:val="00333CE5"/>
    <w:rsid w:val="00333D43"/>
    <w:rsid w:val="003407D5"/>
    <w:rsid w:val="00341010"/>
    <w:rsid w:val="00351B28"/>
    <w:rsid w:val="0035568A"/>
    <w:rsid w:val="00360D0F"/>
    <w:rsid w:val="00371722"/>
    <w:rsid w:val="0037232A"/>
    <w:rsid w:val="003824BC"/>
    <w:rsid w:val="00383EC6"/>
    <w:rsid w:val="00387C43"/>
    <w:rsid w:val="003928A1"/>
    <w:rsid w:val="0039429B"/>
    <w:rsid w:val="003A4097"/>
    <w:rsid w:val="003A56D5"/>
    <w:rsid w:val="003A615F"/>
    <w:rsid w:val="003B134A"/>
    <w:rsid w:val="003B354B"/>
    <w:rsid w:val="003B5176"/>
    <w:rsid w:val="003B53F1"/>
    <w:rsid w:val="003B6C3D"/>
    <w:rsid w:val="003B7184"/>
    <w:rsid w:val="003D7E6A"/>
    <w:rsid w:val="003E17AD"/>
    <w:rsid w:val="003E30D3"/>
    <w:rsid w:val="003E3783"/>
    <w:rsid w:val="003E7872"/>
    <w:rsid w:val="003F0126"/>
    <w:rsid w:val="003F1AD1"/>
    <w:rsid w:val="003F5F21"/>
    <w:rsid w:val="003F6B45"/>
    <w:rsid w:val="004014E1"/>
    <w:rsid w:val="00401809"/>
    <w:rsid w:val="00401E95"/>
    <w:rsid w:val="00402995"/>
    <w:rsid w:val="00403523"/>
    <w:rsid w:val="004117A1"/>
    <w:rsid w:val="00411E2B"/>
    <w:rsid w:val="00415347"/>
    <w:rsid w:val="00420628"/>
    <w:rsid w:val="00426529"/>
    <w:rsid w:val="00431373"/>
    <w:rsid w:val="00435080"/>
    <w:rsid w:val="0044035A"/>
    <w:rsid w:val="00442FB9"/>
    <w:rsid w:val="00445764"/>
    <w:rsid w:val="0045205C"/>
    <w:rsid w:val="0045399F"/>
    <w:rsid w:val="00457E87"/>
    <w:rsid w:val="0046256F"/>
    <w:rsid w:val="00470591"/>
    <w:rsid w:val="00474061"/>
    <w:rsid w:val="00482784"/>
    <w:rsid w:val="004901C8"/>
    <w:rsid w:val="00493EB4"/>
    <w:rsid w:val="004A18C7"/>
    <w:rsid w:val="004B143E"/>
    <w:rsid w:val="004B2A24"/>
    <w:rsid w:val="004B33D4"/>
    <w:rsid w:val="004B36BE"/>
    <w:rsid w:val="004B43BA"/>
    <w:rsid w:val="004B6B5B"/>
    <w:rsid w:val="004C40F0"/>
    <w:rsid w:val="004C5A76"/>
    <w:rsid w:val="004C664C"/>
    <w:rsid w:val="004C6B51"/>
    <w:rsid w:val="004D7624"/>
    <w:rsid w:val="004E1EB3"/>
    <w:rsid w:val="004E7928"/>
    <w:rsid w:val="004F0762"/>
    <w:rsid w:val="004F45BF"/>
    <w:rsid w:val="004F5C85"/>
    <w:rsid w:val="004F7D7D"/>
    <w:rsid w:val="00507052"/>
    <w:rsid w:val="005076EB"/>
    <w:rsid w:val="00516C78"/>
    <w:rsid w:val="005436F6"/>
    <w:rsid w:val="005520B1"/>
    <w:rsid w:val="005532B8"/>
    <w:rsid w:val="0055725B"/>
    <w:rsid w:val="00565923"/>
    <w:rsid w:val="00575E77"/>
    <w:rsid w:val="0058075C"/>
    <w:rsid w:val="005A0996"/>
    <w:rsid w:val="005A3D65"/>
    <w:rsid w:val="005A492D"/>
    <w:rsid w:val="005A5F07"/>
    <w:rsid w:val="005A6398"/>
    <w:rsid w:val="005A7551"/>
    <w:rsid w:val="005B714E"/>
    <w:rsid w:val="005B7474"/>
    <w:rsid w:val="005C12E1"/>
    <w:rsid w:val="005C39FF"/>
    <w:rsid w:val="005C3EA3"/>
    <w:rsid w:val="005D08B2"/>
    <w:rsid w:val="005D1CBA"/>
    <w:rsid w:val="005D7A56"/>
    <w:rsid w:val="005E123D"/>
    <w:rsid w:val="005E2A6F"/>
    <w:rsid w:val="005E70EC"/>
    <w:rsid w:val="005F07CC"/>
    <w:rsid w:val="005F32A4"/>
    <w:rsid w:val="005F574E"/>
    <w:rsid w:val="0060006E"/>
    <w:rsid w:val="00603F6A"/>
    <w:rsid w:val="00604AC8"/>
    <w:rsid w:val="00604C54"/>
    <w:rsid w:val="00620C21"/>
    <w:rsid w:val="00623CDE"/>
    <w:rsid w:val="006301AD"/>
    <w:rsid w:val="0063061E"/>
    <w:rsid w:val="006347EC"/>
    <w:rsid w:val="00636444"/>
    <w:rsid w:val="00636BA3"/>
    <w:rsid w:val="006371E1"/>
    <w:rsid w:val="00637A04"/>
    <w:rsid w:val="006433BF"/>
    <w:rsid w:val="00652672"/>
    <w:rsid w:val="006547CA"/>
    <w:rsid w:val="006814AC"/>
    <w:rsid w:val="0068407F"/>
    <w:rsid w:val="00684387"/>
    <w:rsid w:val="00691BCE"/>
    <w:rsid w:val="0069632B"/>
    <w:rsid w:val="00696C1D"/>
    <w:rsid w:val="006A218A"/>
    <w:rsid w:val="006A524E"/>
    <w:rsid w:val="006A5B2F"/>
    <w:rsid w:val="006A7F1E"/>
    <w:rsid w:val="006B08A2"/>
    <w:rsid w:val="006C748E"/>
    <w:rsid w:val="006D1C1F"/>
    <w:rsid w:val="006E0682"/>
    <w:rsid w:val="006E6E4A"/>
    <w:rsid w:val="00700454"/>
    <w:rsid w:val="00701B4C"/>
    <w:rsid w:val="00707EF9"/>
    <w:rsid w:val="007257DB"/>
    <w:rsid w:val="00727949"/>
    <w:rsid w:val="00731013"/>
    <w:rsid w:val="00732F1C"/>
    <w:rsid w:val="0073346B"/>
    <w:rsid w:val="0074449B"/>
    <w:rsid w:val="0074531B"/>
    <w:rsid w:val="00751688"/>
    <w:rsid w:val="00751F6A"/>
    <w:rsid w:val="00752526"/>
    <w:rsid w:val="007544CC"/>
    <w:rsid w:val="007611AC"/>
    <w:rsid w:val="0076214C"/>
    <w:rsid w:val="00762260"/>
    <w:rsid w:val="00764527"/>
    <w:rsid w:val="00766472"/>
    <w:rsid w:val="00767024"/>
    <w:rsid w:val="0076734F"/>
    <w:rsid w:val="00777459"/>
    <w:rsid w:val="00780777"/>
    <w:rsid w:val="007819BD"/>
    <w:rsid w:val="0078457D"/>
    <w:rsid w:val="007845AC"/>
    <w:rsid w:val="00786ED6"/>
    <w:rsid w:val="007913A0"/>
    <w:rsid w:val="0079671A"/>
    <w:rsid w:val="007A2ED5"/>
    <w:rsid w:val="007A5A66"/>
    <w:rsid w:val="007B035C"/>
    <w:rsid w:val="007B46C6"/>
    <w:rsid w:val="007B7EB0"/>
    <w:rsid w:val="007D25B4"/>
    <w:rsid w:val="007D3834"/>
    <w:rsid w:val="007D5157"/>
    <w:rsid w:val="007D5FF9"/>
    <w:rsid w:val="007D7706"/>
    <w:rsid w:val="007E1277"/>
    <w:rsid w:val="007E4F62"/>
    <w:rsid w:val="007E75DD"/>
    <w:rsid w:val="007F4D42"/>
    <w:rsid w:val="007F6D7B"/>
    <w:rsid w:val="007F7A5F"/>
    <w:rsid w:val="008012A4"/>
    <w:rsid w:val="00803C40"/>
    <w:rsid w:val="00806B44"/>
    <w:rsid w:val="00806C5D"/>
    <w:rsid w:val="00810AA7"/>
    <w:rsid w:val="00816644"/>
    <w:rsid w:val="008166F3"/>
    <w:rsid w:val="00824405"/>
    <w:rsid w:val="008251ED"/>
    <w:rsid w:val="008255AA"/>
    <w:rsid w:val="00826397"/>
    <w:rsid w:val="0083716B"/>
    <w:rsid w:val="00837C93"/>
    <w:rsid w:val="0084108E"/>
    <w:rsid w:val="00844A8D"/>
    <w:rsid w:val="00857125"/>
    <w:rsid w:val="00865D0E"/>
    <w:rsid w:val="00867365"/>
    <w:rsid w:val="00870B25"/>
    <w:rsid w:val="00876D7A"/>
    <w:rsid w:val="00897BE8"/>
    <w:rsid w:val="008A1B96"/>
    <w:rsid w:val="008A29FC"/>
    <w:rsid w:val="008C1424"/>
    <w:rsid w:val="008C4E08"/>
    <w:rsid w:val="008D4F56"/>
    <w:rsid w:val="008D6ABB"/>
    <w:rsid w:val="008D7506"/>
    <w:rsid w:val="008D7D02"/>
    <w:rsid w:val="008E7F3E"/>
    <w:rsid w:val="008F0102"/>
    <w:rsid w:val="008F2E34"/>
    <w:rsid w:val="008F4B50"/>
    <w:rsid w:val="008F5303"/>
    <w:rsid w:val="008F691E"/>
    <w:rsid w:val="008F6DD6"/>
    <w:rsid w:val="00901211"/>
    <w:rsid w:val="00911FEA"/>
    <w:rsid w:val="0091321B"/>
    <w:rsid w:val="00916E42"/>
    <w:rsid w:val="0092448C"/>
    <w:rsid w:val="00924759"/>
    <w:rsid w:val="00932D76"/>
    <w:rsid w:val="009370F4"/>
    <w:rsid w:val="0094251C"/>
    <w:rsid w:val="00951003"/>
    <w:rsid w:val="0095332A"/>
    <w:rsid w:val="009533DB"/>
    <w:rsid w:val="00953700"/>
    <w:rsid w:val="0096105E"/>
    <w:rsid w:val="009638FE"/>
    <w:rsid w:val="00964D40"/>
    <w:rsid w:val="00964F63"/>
    <w:rsid w:val="00970C07"/>
    <w:rsid w:val="00974D2E"/>
    <w:rsid w:val="009906B0"/>
    <w:rsid w:val="0099186A"/>
    <w:rsid w:val="00992AE0"/>
    <w:rsid w:val="00993F57"/>
    <w:rsid w:val="00995E98"/>
    <w:rsid w:val="009A0D07"/>
    <w:rsid w:val="009A1FE6"/>
    <w:rsid w:val="009A2F4A"/>
    <w:rsid w:val="009A4800"/>
    <w:rsid w:val="009A4860"/>
    <w:rsid w:val="009A48EA"/>
    <w:rsid w:val="009A5057"/>
    <w:rsid w:val="009A5A01"/>
    <w:rsid w:val="009A60B0"/>
    <w:rsid w:val="009A67BF"/>
    <w:rsid w:val="009A7176"/>
    <w:rsid w:val="009A7E72"/>
    <w:rsid w:val="009B1D81"/>
    <w:rsid w:val="009B37A5"/>
    <w:rsid w:val="009B37D4"/>
    <w:rsid w:val="009C1DC9"/>
    <w:rsid w:val="009C2411"/>
    <w:rsid w:val="009C3D9C"/>
    <w:rsid w:val="009C6333"/>
    <w:rsid w:val="009C759A"/>
    <w:rsid w:val="009D5DA7"/>
    <w:rsid w:val="009D6C8C"/>
    <w:rsid w:val="009E53DE"/>
    <w:rsid w:val="009E60BA"/>
    <w:rsid w:val="009E795E"/>
    <w:rsid w:val="009F3930"/>
    <w:rsid w:val="00A00EAC"/>
    <w:rsid w:val="00A02382"/>
    <w:rsid w:val="00A06529"/>
    <w:rsid w:val="00A07919"/>
    <w:rsid w:val="00A103E2"/>
    <w:rsid w:val="00A1093F"/>
    <w:rsid w:val="00A13343"/>
    <w:rsid w:val="00A143FF"/>
    <w:rsid w:val="00A150C8"/>
    <w:rsid w:val="00A230A7"/>
    <w:rsid w:val="00A26412"/>
    <w:rsid w:val="00A2683B"/>
    <w:rsid w:val="00A2733C"/>
    <w:rsid w:val="00A3054F"/>
    <w:rsid w:val="00A327AE"/>
    <w:rsid w:val="00A33BC5"/>
    <w:rsid w:val="00A37272"/>
    <w:rsid w:val="00A372DF"/>
    <w:rsid w:val="00A4016A"/>
    <w:rsid w:val="00A46796"/>
    <w:rsid w:val="00A53FFB"/>
    <w:rsid w:val="00A54680"/>
    <w:rsid w:val="00A620D9"/>
    <w:rsid w:val="00A626A3"/>
    <w:rsid w:val="00A631A3"/>
    <w:rsid w:val="00A66EBF"/>
    <w:rsid w:val="00A70346"/>
    <w:rsid w:val="00A7506F"/>
    <w:rsid w:val="00A76EA6"/>
    <w:rsid w:val="00A81438"/>
    <w:rsid w:val="00A935F1"/>
    <w:rsid w:val="00A94520"/>
    <w:rsid w:val="00A95AD5"/>
    <w:rsid w:val="00A976B6"/>
    <w:rsid w:val="00AA09A3"/>
    <w:rsid w:val="00AB1206"/>
    <w:rsid w:val="00AB2219"/>
    <w:rsid w:val="00AC1803"/>
    <w:rsid w:val="00AC5FD0"/>
    <w:rsid w:val="00AD2AE9"/>
    <w:rsid w:val="00AD2EDA"/>
    <w:rsid w:val="00AD3FBF"/>
    <w:rsid w:val="00AD55BA"/>
    <w:rsid w:val="00AD71BB"/>
    <w:rsid w:val="00AE029F"/>
    <w:rsid w:val="00AE2BA9"/>
    <w:rsid w:val="00AE3C71"/>
    <w:rsid w:val="00AE68B2"/>
    <w:rsid w:val="00AF05EF"/>
    <w:rsid w:val="00AF75ED"/>
    <w:rsid w:val="00B073E5"/>
    <w:rsid w:val="00B1552C"/>
    <w:rsid w:val="00B15BB7"/>
    <w:rsid w:val="00B25BE8"/>
    <w:rsid w:val="00B25E0F"/>
    <w:rsid w:val="00B36320"/>
    <w:rsid w:val="00B50CD6"/>
    <w:rsid w:val="00B50D4D"/>
    <w:rsid w:val="00B55EE7"/>
    <w:rsid w:val="00B609C4"/>
    <w:rsid w:val="00B63399"/>
    <w:rsid w:val="00B645B6"/>
    <w:rsid w:val="00B919EC"/>
    <w:rsid w:val="00B938E2"/>
    <w:rsid w:val="00B95A37"/>
    <w:rsid w:val="00BA1790"/>
    <w:rsid w:val="00BA1FA1"/>
    <w:rsid w:val="00BB0C11"/>
    <w:rsid w:val="00BB1493"/>
    <w:rsid w:val="00BB5871"/>
    <w:rsid w:val="00BB6DA8"/>
    <w:rsid w:val="00BC2E23"/>
    <w:rsid w:val="00BC58DA"/>
    <w:rsid w:val="00BC6683"/>
    <w:rsid w:val="00BD60BE"/>
    <w:rsid w:val="00BE473F"/>
    <w:rsid w:val="00BF4480"/>
    <w:rsid w:val="00BF59D1"/>
    <w:rsid w:val="00C01DCB"/>
    <w:rsid w:val="00C04E48"/>
    <w:rsid w:val="00C05B7B"/>
    <w:rsid w:val="00C15662"/>
    <w:rsid w:val="00C16AAD"/>
    <w:rsid w:val="00C27C87"/>
    <w:rsid w:val="00C33565"/>
    <w:rsid w:val="00C337D4"/>
    <w:rsid w:val="00C348B4"/>
    <w:rsid w:val="00C34A61"/>
    <w:rsid w:val="00C37721"/>
    <w:rsid w:val="00C40654"/>
    <w:rsid w:val="00C42677"/>
    <w:rsid w:val="00C5081A"/>
    <w:rsid w:val="00C50D52"/>
    <w:rsid w:val="00C51946"/>
    <w:rsid w:val="00C51C59"/>
    <w:rsid w:val="00C528AA"/>
    <w:rsid w:val="00C53DB0"/>
    <w:rsid w:val="00C5428E"/>
    <w:rsid w:val="00C54620"/>
    <w:rsid w:val="00C55CB0"/>
    <w:rsid w:val="00C63DF7"/>
    <w:rsid w:val="00C64D15"/>
    <w:rsid w:val="00C706E9"/>
    <w:rsid w:val="00C712FB"/>
    <w:rsid w:val="00C71A68"/>
    <w:rsid w:val="00C73711"/>
    <w:rsid w:val="00C73EBD"/>
    <w:rsid w:val="00C913C7"/>
    <w:rsid w:val="00C925AA"/>
    <w:rsid w:val="00C931E0"/>
    <w:rsid w:val="00C93604"/>
    <w:rsid w:val="00C968AE"/>
    <w:rsid w:val="00CA3CFE"/>
    <w:rsid w:val="00CA4684"/>
    <w:rsid w:val="00CA5F85"/>
    <w:rsid w:val="00CB0606"/>
    <w:rsid w:val="00CB66CB"/>
    <w:rsid w:val="00CC6251"/>
    <w:rsid w:val="00CC6AA2"/>
    <w:rsid w:val="00CD30F5"/>
    <w:rsid w:val="00CD6BF4"/>
    <w:rsid w:val="00CE0226"/>
    <w:rsid w:val="00CE0F6A"/>
    <w:rsid w:val="00CE3C4B"/>
    <w:rsid w:val="00CE512A"/>
    <w:rsid w:val="00CE54E7"/>
    <w:rsid w:val="00CE5B22"/>
    <w:rsid w:val="00CF0E32"/>
    <w:rsid w:val="00CF1DCE"/>
    <w:rsid w:val="00D035F1"/>
    <w:rsid w:val="00D06752"/>
    <w:rsid w:val="00D106F2"/>
    <w:rsid w:val="00D10A49"/>
    <w:rsid w:val="00D125DE"/>
    <w:rsid w:val="00D20D4A"/>
    <w:rsid w:val="00D33B29"/>
    <w:rsid w:val="00D41AFF"/>
    <w:rsid w:val="00D428A6"/>
    <w:rsid w:val="00D4747C"/>
    <w:rsid w:val="00D536F9"/>
    <w:rsid w:val="00D53D55"/>
    <w:rsid w:val="00D54E16"/>
    <w:rsid w:val="00D6100E"/>
    <w:rsid w:val="00D61FEF"/>
    <w:rsid w:val="00D63216"/>
    <w:rsid w:val="00D6578D"/>
    <w:rsid w:val="00D746DC"/>
    <w:rsid w:val="00D758E2"/>
    <w:rsid w:val="00D824F5"/>
    <w:rsid w:val="00D85E6E"/>
    <w:rsid w:val="00D860FE"/>
    <w:rsid w:val="00D86E40"/>
    <w:rsid w:val="00D91E13"/>
    <w:rsid w:val="00D95E96"/>
    <w:rsid w:val="00DA3AD1"/>
    <w:rsid w:val="00DA52C2"/>
    <w:rsid w:val="00DA588D"/>
    <w:rsid w:val="00DA7E3A"/>
    <w:rsid w:val="00DB00F3"/>
    <w:rsid w:val="00DC1A3C"/>
    <w:rsid w:val="00DC3F74"/>
    <w:rsid w:val="00DC74D6"/>
    <w:rsid w:val="00DC76B4"/>
    <w:rsid w:val="00DE76CA"/>
    <w:rsid w:val="00DF3229"/>
    <w:rsid w:val="00DF4B66"/>
    <w:rsid w:val="00DF758E"/>
    <w:rsid w:val="00E00A75"/>
    <w:rsid w:val="00E054DB"/>
    <w:rsid w:val="00E112F8"/>
    <w:rsid w:val="00E142A7"/>
    <w:rsid w:val="00E30F0F"/>
    <w:rsid w:val="00E31221"/>
    <w:rsid w:val="00E32032"/>
    <w:rsid w:val="00E33E7F"/>
    <w:rsid w:val="00E366E4"/>
    <w:rsid w:val="00E42204"/>
    <w:rsid w:val="00E42BF5"/>
    <w:rsid w:val="00E53A41"/>
    <w:rsid w:val="00E6500A"/>
    <w:rsid w:val="00E66F9A"/>
    <w:rsid w:val="00E676EF"/>
    <w:rsid w:val="00E67A70"/>
    <w:rsid w:val="00E71FC7"/>
    <w:rsid w:val="00E72135"/>
    <w:rsid w:val="00E73CA4"/>
    <w:rsid w:val="00E75E09"/>
    <w:rsid w:val="00E75E7B"/>
    <w:rsid w:val="00E85218"/>
    <w:rsid w:val="00E870F9"/>
    <w:rsid w:val="00E9200D"/>
    <w:rsid w:val="00E96791"/>
    <w:rsid w:val="00E9739C"/>
    <w:rsid w:val="00EA47AE"/>
    <w:rsid w:val="00EA4969"/>
    <w:rsid w:val="00EB1DDC"/>
    <w:rsid w:val="00EB2BF3"/>
    <w:rsid w:val="00EB3E95"/>
    <w:rsid w:val="00EC1EF7"/>
    <w:rsid w:val="00EC3B5F"/>
    <w:rsid w:val="00ED0E9F"/>
    <w:rsid w:val="00ED3809"/>
    <w:rsid w:val="00ED4FDD"/>
    <w:rsid w:val="00ED51C7"/>
    <w:rsid w:val="00EE3C10"/>
    <w:rsid w:val="00EF21D7"/>
    <w:rsid w:val="00EF4020"/>
    <w:rsid w:val="00EF75B5"/>
    <w:rsid w:val="00EF7612"/>
    <w:rsid w:val="00F00E14"/>
    <w:rsid w:val="00F07D71"/>
    <w:rsid w:val="00F11ABA"/>
    <w:rsid w:val="00F14F59"/>
    <w:rsid w:val="00F237E7"/>
    <w:rsid w:val="00F271E1"/>
    <w:rsid w:val="00F313B6"/>
    <w:rsid w:val="00F32AE7"/>
    <w:rsid w:val="00F34F8C"/>
    <w:rsid w:val="00F36FDC"/>
    <w:rsid w:val="00F40EFA"/>
    <w:rsid w:val="00F4217E"/>
    <w:rsid w:val="00F4482B"/>
    <w:rsid w:val="00F44EE4"/>
    <w:rsid w:val="00F45087"/>
    <w:rsid w:val="00F46C46"/>
    <w:rsid w:val="00F4767D"/>
    <w:rsid w:val="00F54911"/>
    <w:rsid w:val="00F60E94"/>
    <w:rsid w:val="00F62107"/>
    <w:rsid w:val="00F72131"/>
    <w:rsid w:val="00F75C20"/>
    <w:rsid w:val="00F76FCD"/>
    <w:rsid w:val="00F77D3D"/>
    <w:rsid w:val="00F8480A"/>
    <w:rsid w:val="00F903FA"/>
    <w:rsid w:val="00FB3EB0"/>
    <w:rsid w:val="00FB4C3E"/>
    <w:rsid w:val="00FD2228"/>
    <w:rsid w:val="00FD5B2E"/>
    <w:rsid w:val="00FD5D83"/>
    <w:rsid w:val="00FD6BAF"/>
    <w:rsid w:val="00FE1952"/>
    <w:rsid w:val="00FF07B8"/>
    <w:rsid w:val="00FF6306"/>
    <w:rsid w:val="00FF7A77"/>
    <w:rsid w:val="05E5F17E"/>
    <w:rsid w:val="0A3722B8"/>
    <w:rsid w:val="2CB5D4DF"/>
    <w:rsid w:val="32698EEB"/>
    <w:rsid w:val="346840F8"/>
    <w:rsid w:val="373B979C"/>
    <w:rsid w:val="3AB5BDE1"/>
    <w:rsid w:val="3D6A7F3C"/>
    <w:rsid w:val="476B254B"/>
    <w:rsid w:val="4E2F3FDD"/>
    <w:rsid w:val="72D13E1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1700E"/>
  <w15:docId w15:val="{077CA02E-AC2B-44A2-B7F0-413B98F7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7" w:line="248" w:lineRule="auto"/>
      <w:ind w:left="170" w:hanging="3"/>
      <w:jc w:val="both"/>
    </w:pPr>
    <w:rPr>
      <w:rFonts w:ascii="Calibri" w:eastAsia="Calibri" w:hAnsi="Calibri" w:cs="Calibri"/>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description">
    <w:name w:val="footnote description"/>
    <w:next w:val="Normal"/>
    <w:link w:val="footnotedescriptionChar"/>
    <w:hidden/>
    <w:pPr>
      <w:spacing w:after="0" w:line="249" w:lineRule="auto"/>
      <w:ind w:left="189" w:firstLine="97"/>
    </w:pPr>
    <w:rPr>
      <w:rFonts w:ascii="Calibri" w:eastAsia="Calibri" w:hAnsi="Calibri" w:cs="Calibri"/>
      <w:color w:val="000000"/>
      <w:sz w:val="16"/>
    </w:rPr>
  </w:style>
  <w:style w:type="character" w:customStyle="1" w:styleId="footnotedescriptionChar">
    <w:name w:val="footnote description Char"/>
    <w:link w:val="footnotedescription"/>
    <w:rPr>
      <w:rFonts w:ascii="Calibri" w:eastAsia="Calibri" w:hAnsi="Calibri" w:cs="Calibri"/>
      <w:color w:val="000000"/>
      <w:sz w:val="16"/>
    </w:rPr>
  </w:style>
  <w:style w:type="character" w:customStyle="1" w:styleId="footnotemark">
    <w:name w:val="footnote mark"/>
    <w:hidden/>
    <w:rPr>
      <w:rFonts w:ascii="Calibri" w:eastAsia="Calibri" w:hAnsi="Calibri" w:cs="Calibri"/>
      <w:color w:val="000000"/>
      <w:sz w:val="16"/>
      <w:vertAlign w:val="superscript"/>
    </w:rPr>
  </w:style>
  <w:style w:type="character" w:styleId="LineNumber">
    <w:name w:val="line number"/>
    <w:basedOn w:val="DefaultParagraphFont"/>
    <w:uiPriority w:val="99"/>
    <w:semiHidden/>
    <w:unhideWhenUsed/>
    <w:rsid w:val="0044035A"/>
  </w:style>
  <w:style w:type="paragraph" w:styleId="ListParagraph">
    <w:name w:val="List Paragraph"/>
    <w:basedOn w:val="Normal"/>
    <w:uiPriority w:val="34"/>
    <w:qFormat/>
    <w:rsid w:val="0044035A"/>
    <w:pPr>
      <w:ind w:left="720"/>
      <w:contextualSpacing/>
    </w:pPr>
  </w:style>
  <w:style w:type="paragraph" w:styleId="Caption">
    <w:name w:val="caption"/>
    <w:basedOn w:val="Normal"/>
    <w:next w:val="Normal"/>
    <w:uiPriority w:val="35"/>
    <w:unhideWhenUsed/>
    <w:qFormat/>
    <w:rsid w:val="00C37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074BE6"/>
    <w:rPr>
      <w:color w:val="0563C1" w:themeColor="hyperlink"/>
      <w:u w:val="single"/>
    </w:rPr>
  </w:style>
  <w:style w:type="character" w:styleId="UnresolvedMention">
    <w:name w:val="Unresolved Mention"/>
    <w:basedOn w:val="DefaultParagraphFont"/>
    <w:uiPriority w:val="99"/>
    <w:semiHidden/>
    <w:unhideWhenUsed/>
    <w:rsid w:val="00074BE6"/>
    <w:rPr>
      <w:color w:val="605E5C"/>
      <w:shd w:val="clear" w:color="auto" w:fill="E1DFDD"/>
    </w:rPr>
  </w:style>
  <w:style w:type="character" w:styleId="PlaceholderText">
    <w:name w:val="Placeholder Text"/>
    <w:basedOn w:val="DefaultParagraphFont"/>
    <w:uiPriority w:val="99"/>
    <w:semiHidden/>
    <w:rsid w:val="0000345A"/>
    <w:rPr>
      <w:color w:val="808080"/>
    </w:rPr>
  </w:style>
  <w:style w:type="paragraph" w:styleId="Header">
    <w:name w:val="header"/>
    <w:basedOn w:val="Normal"/>
    <w:link w:val="HeaderChar"/>
    <w:uiPriority w:val="99"/>
    <w:semiHidden/>
    <w:unhideWhenUsed/>
    <w:rsid w:val="00C4065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40654"/>
    <w:rPr>
      <w:rFonts w:ascii="Calibri" w:eastAsia="Calibri" w:hAnsi="Calibri" w:cs="Calibri"/>
      <w:color w:val="000000"/>
      <w:sz w:val="20"/>
    </w:rPr>
  </w:style>
  <w:style w:type="paragraph" w:styleId="Footer">
    <w:name w:val="footer"/>
    <w:basedOn w:val="Normal"/>
    <w:link w:val="FooterChar"/>
    <w:uiPriority w:val="99"/>
    <w:semiHidden/>
    <w:unhideWhenUsed/>
    <w:rsid w:val="00C406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40654"/>
    <w:rPr>
      <w:rFonts w:ascii="Calibri" w:eastAsia="Calibri" w:hAnsi="Calibri" w:cs="Calibri"/>
      <w:color w:val="000000"/>
      <w:sz w:val="20"/>
    </w:rPr>
  </w:style>
  <w:style w:type="character" w:styleId="CommentReference">
    <w:name w:val="annotation reference"/>
    <w:basedOn w:val="DefaultParagraphFont"/>
    <w:uiPriority w:val="99"/>
    <w:semiHidden/>
    <w:unhideWhenUsed/>
    <w:rsid w:val="00D6578D"/>
    <w:rPr>
      <w:sz w:val="16"/>
      <w:szCs w:val="16"/>
    </w:rPr>
  </w:style>
  <w:style w:type="paragraph" w:styleId="CommentText">
    <w:name w:val="annotation text"/>
    <w:basedOn w:val="Normal"/>
    <w:link w:val="CommentTextChar"/>
    <w:uiPriority w:val="99"/>
    <w:unhideWhenUsed/>
    <w:rsid w:val="00D6578D"/>
    <w:pPr>
      <w:spacing w:line="240" w:lineRule="auto"/>
    </w:pPr>
    <w:rPr>
      <w:szCs w:val="20"/>
    </w:rPr>
  </w:style>
  <w:style w:type="character" w:customStyle="1" w:styleId="CommentTextChar">
    <w:name w:val="Comment Text Char"/>
    <w:basedOn w:val="DefaultParagraphFont"/>
    <w:link w:val="CommentText"/>
    <w:uiPriority w:val="99"/>
    <w:rsid w:val="00D6578D"/>
    <w:rPr>
      <w:rFonts w:ascii="Calibri" w:eastAsia="Calibri" w:hAnsi="Calibri" w:cs="Calibri"/>
      <w:color w:val="000000"/>
      <w:sz w:val="20"/>
      <w:szCs w:val="20"/>
    </w:rPr>
  </w:style>
  <w:style w:type="paragraph" w:styleId="CommentSubject">
    <w:name w:val="annotation subject"/>
    <w:basedOn w:val="CommentText"/>
    <w:next w:val="CommentText"/>
    <w:link w:val="CommentSubjectChar"/>
    <w:uiPriority w:val="99"/>
    <w:semiHidden/>
    <w:unhideWhenUsed/>
    <w:rsid w:val="00D6578D"/>
    <w:rPr>
      <w:b/>
      <w:bCs/>
    </w:rPr>
  </w:style>
  <w:style w:type="character" w:customStyle="1" w:styleId="CommentSubjectChar">
    <w:name w:val="Comment Subject Char"/>
    <w:basedOn w:val="CommentTextChar"/>
    <w:link w:val="CommentSubject"/>
    <w:uiPriority w:val="99"/>
    <w:semiHidden/>
    <w:rsid w:val="00D6578D"/>
    <w:rPr>
      <w:rFonts w:ascii="Calibri" w:eastAsia="Calibri" w:hAnsi="Calibri" w:cs="Calibri"/>
      <w:b/>
      <w:bCs/>
      <w:color w:val="000000"/>
      <w:sz w:val="20"/>
      <w:szCs w:val="20"/>
    </w:rPr>
  </w:style>
  <w:style w:type="paragraph" w:styleId="Revision">
    <w:name w:val="Revision"/>
    <w:hidden/>
    <w:uiPriority w:val="99"/>
    <w:semiHidden/>
    <w:rsid w:val="0095332A"/>
    <w:pPr>
      <w:spacing w:after="0" w:line="240" w:lineRule="auto"/>
    </w:pPr>
    <w:rPr>
      <w:rFonts w:ascii="Calibri" w:eastAsia="Calibri" w:hAnsi="Calibri" w:cs="Calibri"/>
      <w:color w:val="000000"/>
      <w:sz w:val="20"/>
    </w:rPr>
  </w:style>
  <w:style w:type="paragraph" w:styleId="FootnoteText">
    <w:name w:val="footnote text"/>
    <w:basedOn w:val="Normal"/>
    <w:link w:val="FootnoteTextChar"/>
    <w:uiPriority w:val="99"/>
    <w:semiHidden/>
    <w:unhideWhenUsed/>
    <w:rsid w:val="00806B44"/>
    <w:pPr>
      <w:spacing w:after="0" w:line="240" w:lineRule="auto"/>
    </w:pPr>
    <w:rPr>
      <w:szCs w:val="20"/>
    </w:rPr>
  </w:style>
  <w:style w:type="character" w:customStyle="1" w:styleId="FootnoteTextChar">
    <w:name w:val="Footnote Text Char"/>
    <w:basedOn w:val="DefaultParagraphFont"/>
    <w:link w:val="FootnoteText"/>
    <w:uiPriority w:val="99"/>
    <w:semiHidden/>
    <w:rsid w:val="00806B44"/>
    <w:rPr>
      <w:rFonts w:ascii="Calibri" w:eastAsia="Calibri" w:hAnsi="Calibri" w:cs="Calibri"/>
      <w:color w:val="000000"/>
      <w:sz w:val="20"/>
      <w:szCs w:val="20"/>
    </w:rPr>
  </w:style>
  <w:style w:type="character" w:styleId="FootnoteReference">
    <w:name w:val="footnote reference"/>
    <w:basedOn w:val="DefaultParagraphFont"/>
    <w:uiPriority w:val="99"/>
    <w:semiHidden/>
    <w:unhideWhenUsed/>
    <w:rsid w:val="00806B4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08106">
      <w:bodyDiv w:val="1"/>
      <w:marLeft w:val="0"/>
      <w:marRight w:val="0"/>
      <w:marTop w:val="0"/>
      <w:marBottom w:val="0"/>
      <w:divBdr>
        <w:top w:val="none" w:sz="0" w:space="0" w:color="auto"/>
        <w:left w:val="none" w:sz="0" w:space="0" w:color="auto"/>
        <w:bottom w:val="none" w:sz="0" w:space="0" w:color="auto"/>
        <w:right w:val="none" w:sz="0" w:space="0" w:color="auto"/>
      </w:divBdr>
    </w:div>
    <w:div w:id="1553806414">
      <w:bodyDiv w:val="1"/>
      <w:marLeft w:val="0"/>
      <w:marRight w:val="0"/>
      <w:marTop w:val="0"/>
      <w:marBottom w:val="0"/>
      <w:divBdr>
        <w:top w:val="none" w:sz="0" w:space="0" w:color="auto"/>
        <w:left w:val="none" w:sz="0" w:space="0" w:color="auto"/>
        <w:bottom w:val="none" w:sz="0" w:space="0" w:color="auto"/>
        <w:right w:val="none" w:sz="0" w:space="0" w:color="auto"/>
      </w:divBdr>
      <w:divsChild>
        <w:div w:id="442312725">
          <w:marLeft w:val="480"/>
          <w:marRight w:val="0"/>
          <w:marTop w:val="0"/>
          <w:marBottom w:val="0"/>
          <w:divBdr>
            <w:top w:val="none" w:sz="0" w:space="0" w:color="auto"/>
            <w:left w:val="none" w:sz="0" w:space="0" w:color="auto"/>
            <w:bottom w:val="none" w:sz="0" w:space="0" w:color="auto"/>
            <w:right w:val="none" w:sz="0" w:space="0" w:color="auto"/>
          </w:divBdr>
        </w:div>
        <w:div w:id="1093480003">
          <w:marLeft w:val="480"/>
          <w:marRight w:val="0"/>
          <w:marTop w:val="0"/>
          <w:marBottom w:val="0"/>
          <w:divBdr>
            <w:top w:val="none" w:sz="0" w:space="0" w:color="auto"/>
            <w:left w:val="none" w:sz="0" w:space="0" w:color="auto"/>
            <w:bottom w:val="none" w:sz="0" w:space="0" w:color="auto"/>
            <w:right w:val="none" w:sz="0" w:space="0" w:color="auto"/>
          </w:divBdr>
        </w:div>
        <w:div w:id="1122382639">
          <w:marLeft w:val="480"/>
          <w:marRight w:val="0"/>
          <w:marTop w:val="0"/>
          <w:marBottom w:val="0"/>
          <w:divBdr>
            <w:top w:val="none" w:sz="0" w:space="0" w:color="auto"/>
            <w:left w:val="none" w:sz="0" w:space="0" w:color="auto"/>
            <w:bottom w:val="none" w:sz="0" w:space="0" w:color="auto"/>
            <w:right w:val="none" w:sz="0" w:space="0" w:color="auto"/>
          </w:divBdr>
        </w:div>
        <w:div w:id="913317645">
          <w:marLeft w:val="480"/>
          <w:marRight w:val="0"/>
          <w:marTop w:val="0"/>
          <w:marBottom w:val="0"/>
          <w:divBdr>
            <w:top w:val="none" w:sz="0" w:space="0" w:color="auto"/>
            <w:left w:val="none" w:sz="0" w:space="0" w:color="auto"/>
            <w:bottom w:val="none" w:sz="0" w:space="0" w:color="auto"/>
            <w:right w:val="none" w:sz="0" w:space="0" w:color="auto"/>
          </w:divBdr>
        </w:div>
        <w:div w:id="1127502881">
          <w:marLeft w:val="480"/>
          <w:marRight w:val="0"/>
          <w:marTop w:val="0"/>
          <w:marBottom w:val="0"/>
          <w:divBdr>
            <w:top w:val="none" w:sz="0" w:space="0" w:color="auto"/>
            <w:left w:val="none" w:sz="0" w:space="0" w:color="auto"/>
            <w:bottom w:val="none" w:sz="0" w:space="0" w:color="auto"/>
            <w:right w:val="none" w:sz="0" w:space="0" w:color="auto"/>
          </w:divBdr>
        </w:div>
        <w:div w:id="641277934">
          <w:marLeft w:val="480"/>
          <w:marRight w:val="0"/>
          <w:marTop w:val="0"/>
          <w:marBottom w:val="0"/>
          <w:divBdr>
            <w:top w:val="none" w:sz="0" w:space="0" w:color="auto"/>
            <w:left w:val="none" w:sz="0" w:space="0" w:color="auto"/>
            <w:bottom w:val="none" w:sz="0" w:space="0" w:color="auto"/>
            <w:right w:val="none" w:sz="0" w:space="0" w:color="auto"/>
          </w:divBdr>
        </w:div>
        <w:div w:id="257295489">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dis.ifas.ufl.edu/publication/AE529" TargetMode="External"/><Relationship Id="rId13" Type="http://schemas.openxmlformats.org/officeDocument/2006/relationships/hyperlink" Target="http://arxiv.org/abs/1909.13316" TargetMode="External"/><Relationship Id="rId18" Type="http://schemas.microsoft.com/office/2011/relationships/people" Target="people.xml"/><Relationship Id="rId3" Type="http://schemas.openxmlformats.org/officeDocument/2006/relationships/styles" Target="styles.xml"/><Relationship Id="rId21" Type="http://schemas.microsoft.com/office/2020/10/relationships/intelligence" Target="intelligence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24963/ijcai.2021/63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doi.org/10.1145/3136755.3136817" TargetMode="Externa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145/2939672.293978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A5A283A-486C-4166-9ECF-42FF92B22F72}"/>
      </w:docPartPr>
      <w:docPartBody>
        <w:p w:rsidR="00F302F9" w:rsidRDefault="005C3843">
          <w:r w:rsidRPr="003B534A">
            <w:rPr>
              <w:rStyle w:val="PlaceholderText"/>
            </w:rPr>
            <w:t>Click or tap here to enter text.</w:t>
          </w:r>
        </w:p>
      </w:docPartBody>
    </w:docPart>
    <w:docPart>
      <w:docPartPr>
        <w:name w:val="C6A7B39D2E9C4FD28B3194A775A7D5C9"/>
        <w:category>
          <w:name w:val="General"/>
          <w:gallery w:val="placeholder"/>
        </w:category>
        <w:types>
          <w:type w:val="bbPlcHdr"/>
        </w:types>
        <w:behaviors>
          <w:behavior w:val="content"/>
        </w:behaviors>
        <w:guid w:val="{A06F166C-AE92-4C19-A69E-1713E979BC49}"/>
      </w:docPartPr>
      <w:docPartBody>
        <w:p w:rsidR="00D14694" w:rsidRDefault="003404C9" w:rsidP="003404C9">
          <w:pPr>
            <w:pStyle w:val="C6A7B39D2E9C4FD28B3194A775A7D5C9"/>
          </w:pPr>
          <w:r w:rsidRPr="003B53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843"/>
    <w:rsid w:val="003404C9"/>
    <w:rsid w:val="00523D19"/>
    <w:rsid w:val="005C3843"/>
    <w:rsid w:val="005C3893"/>
    <w:rsid w:val="007805C3"/>
    <w:rsid w:val="008C76FF"/>
    <w:rsid w:val="00B5765D"/>
    <w:rsid w:val="00D14694"/>
    <w:rsid w:val="00F302F9"/>
    <w:rsid w:val="00FA78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04C9"/>
    <w:rPr>
      <w:color w:val="808080"/>
    </w:rPr>
  </w:style>
  <w:style w:type="paragraph" w:customStyle="1" w:styleId="C6A7B39D2E9C4FD28B3194A775A7D5C9">
    <w:name w:val="C6A7B39D2E9C4FD28B3194A775A7D5C9"/>
    <w:rsid w:val="003404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8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6832E46-9458-451D-A42B-A8BE1242343E}">
  <we:reference id="f78a3046-9e99-4300-aa2b-5814002b01a2" version="1.55.1.0" store="EXCatalog" storeType="EXCatalog"/>
  <we:alternateReferences>
    <we:reference id="WA104382081" version="1.55.1.0" store="en-US" storeType="OMEX"/>
  </we:alternateReferences>
  <we:properties>
    <we:property name="MENDELEY_CITATIONS" value="[{&quot;citationID&quot;:&quot;MENDELEY_CITATION_5d5a1c7c-33e8-460f-a68f-1b343bea0271&quot;,&quot;properties&quot;:{&quot;noteIndex&quot;:0},&quot;isEdited&quot;:false,&quot;manualOverride&quot;:{&quot;isManuallyOverridden&quot;:false,&quot;citeprocText&quot;:&quot;(Manu, 2022)&quot;,&quot;manualOverrideText&quot;:&quot;&quot;},&quot;citationTag&quot;:&quot;MENDELEY_CITATION_v3_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&quot;,&quot;citationItems&quot;:[{&quot;id&quot;:&quot;d56b07a1-3cb7-30d4-9e06-0b1e36ad457e&quot;,&quot;itemData&quot;:{&quot;type&quot;:&quot;book&quot;,&quot;id&quot;:&quot;d56b07a1-3cb7-30d4-9e06-0b1e36ad457e&quot;,&quot;title&quot;:&quot;Modern Time Series Forecasting With Python: explore industry-ready time series forecasting using modern machine learning and deep learning&quot;,&quot;author&quot;:[{&quot;family&quot;:&quot;Manu&quot;,&quot;given&quot;:&quot;Joseph&quot;,&quot;parse-names&quot;:false,&quot;dropping-particle&quot;:&quot;&quot;,&quot;non-dropping-particle&quot;:&quot;&quot;}],&quot;ISBN&quot;:&quot;9781803246802&quot;,&quot;issued&quot;:{&quot;date-parts&quot;:[[2022]]},&quot;number-of-pages&quot;:&quot;302-303&quot;,&quot;abstract&quot;:&quot;1st edition. Build real-world time series forecasting systems which scale to millions of time series by applying modern machine learning and deep learning concepts Key Features Explore industry-tested machine learning techniques used to forecast millions of time series Get started with the revolutionary paradigm of global forecasting models Get to grips with new concepts by applying them to real-world datasets of energy forecasting Book Description We live in a serendipitous era where the explosion in the quantum of data collected and a renewed interest in data-driven techniques such as machine learning (ML), has changed the landscape of analytics, and with it, time series forecasting. This book, filled with industry-tested tips and tricks, takes you beyond commonly used classical statistical methods such as ARIMA and introduces to you the latest techniques from the world of ML. This is a comprehensive guide to analyzing, visualizing, and creating state-of-the-art forecasting systems, complete with common topics such as ML and deep learning (DL) as well as rarely touched-upon topics such as global forecasting models, cross-validation strategies, and forecast metrics. You'll begin by exploring the basics of data handling, data visualization, and classical statistical methods before moving on to ML and DL models for time series forecasting. This book takes you on a hands-on journey in which you'll develop state-of-the-art ML (linear regression to gradient-boosted trees) and DL (feed-forward neural networks, LSTMs, and transformers) models on a real-world dataset along with exploring practical topics such as interpretability. By the end of this book, you'll be able to build world-class time series forecasting systems and tackle problems in the real world. What you will learn Find out how to manipulate and visualize time series data like a pro Set strong baselines with popular models such as ARIMA Discover how time series forecasting can be cast as regression Engineer features for machine learning models for forecasting Explore the exciting world of ensembling and stacking models Get to grips with the global forecasting paradigm Understand and apply state-of-the-art DL models such as N-BEATS and Autoformer Explore multi-step forecasting and cross-validation strategies Who this book is for The book is for data scientists, data analysts, machine learning engineers, and Python developers who want to build industry-ready time series models. Since the book explains most concepts from the ground up, basic proficiency in Python is all you need. Prior understanding of machine learning or forecasting will help speed up your learning. For experienced machine learning and forecasting practitioners, this book has a lot to offer in terms of advanced techniques and traversing the latest research frontiers in time series forecasting.&quot;,&quot;container-title-short&quot;:&quot;&quot;},&quot;isTemporary&quot;:false}]},{&quot;citationID&quot;:&quot;MENDELEY_CITATION_7d5a7c65-0488-45c0-a17e-ca1f738e509f&quot;,&quot;properties&quot;:{&quot;noteIndex&quot;:0},&quot;isEdited&quot;:false,&quot;manualOverride&quot;:{&quot;isManuallyOverridden&quot;:false,&quot;citeprocText&quot;:&quot;(Molnar, 2022)&quot;,&quot;manualOverrideText&quot;:&quot;&quot;},&quot;citationTag&quot;:&quot;MENDELEY_CITATION_v3_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&quot;,&quot;citationItems&quot;:[{&quot;id&quot;:&quot;0db429e5-af6a-3166-8603-bbbdbe7b4ca0&quot;,&quot;itemData&quot;:{&quot;type&quot;:&quot;book&quot;,&quot;id&quot;:&quot;0db429e5-af6a-3166-8603-bbbdbe7b4ca0&quot;,&quot;title&quot;:&quot;Modeling Mindsets : the many cultures of learning from data&quot;,&quot;author&quot;:[{&quot;family&quot;:&quot;Molnar&quot;,&quot;given&quot;:&quot;Christoph&quot;,&quot;parse-names&quot;:false,&quot;dropping-particle&quot;:&quot;&quot;,&quot;non-dropping-particle&quot;:&quot;&quot;}],&quot;ISBN&quot;:&quot;9798358729339&quot;,&quot;issued&quot;:{&quot;date-parts&quot;:[[2022]]},&quot;abstract&quot;:&quot;1. Auflage.&quot;,&quot;container-title-short&quot;:&quot;&quot;},&quot;isTemporary&quot;:false}]},{&quot;citationID&quot;:&quot;MENDELEY_CITATION_310ae5f6-b461-4e6c-a6f6-540008af78ff&quot;,&quot;properties&quot;:{&quot;noteIndex&quot;:0},&quot;isEdited&quot;:false,&quot;manualOverride&quot;:{&quot;isManuallyOverridden&quot;:false,&quot;citeprocText&quot;:&quot;(Brownlee, 2018, 2022)&quot;,&quot;manualOverrideText&quot;:&quot;&quot;},&quot;citationTag&quot;:&quot;MENDELEY_CITATION_v3_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&quot;,&quot;citationItems&quot;:[{&quot;id&quot;:&quot;580c867a-fbd8-3888-8c2c-d427f571147d&quot;,&quot;itemData&quot;:{&quot;type&quot;:&quot;article-journal&quot;,&quot;id&quot;:&quot;580c867a-fbd8-3888-8c2c-d427f571147d&quot;,&quot;title&quot;:&quot;How to Develop a Skillful Machine Learning Time Series Forecasting Model&quot;,&quot;author&quot;:[{&quot;family&quot;:&quot;Brownlee&quot;,&quot;given&quot;:&quot;Jason&quot;,&quot;parse-names&quot;:false,&quot;dropping-particle&quot;:&quot;&quot;,&quot;non-dropping-particle&quot;:&quot;&quot;}],&quot;URL&quot;:&quot;https://machinelearningmastery.com/how-to-develop-a-skilful-time-series-forecasting-model/&quot;,&quot;issued&quot;:{&quot;date-parts&quot;:[[2018]]},&quot;page&quot;:&quot;1-16&quot;,&quot;container-title-short&quot;:&quot;&quot;},&quot;isTemporary&quot;:false},{&quot;id&quot;:&quot;25f3fd2e-e252-31ee-8f71-14a3af4ef697&quot;,&quot;itemData&quot;:{&quot;type&quot;:&quot;article-journal&quot;,&quot;id&quot;:&quot;25f3fd2e-e252-31ee-8f71-14a3af4ef697&quot;,&quot;title&quot;:&quot;How Much Data Is Required for Machine Learning?&quot;,&quot;author&quot;:[{&quot;family&quot;:&quot;Brownlee&quot;,&quot;given&quot;:&quot;Jason&quot;,&quot;parse-names&quot;:false,&quot;dropping-particle&quot;:&quot;&quot;,&quot;non-dropping-particle&quot;:&quot;&quot;}],&quot;container-title&quot;:&quot;Postindustria&quot;,&quot;URL&quot;:&quot;https://postindustria.com/how-much-data-is-required-for-machine-learning/&quot;,&quot;issued&quot;:{&quot;date-parts&quot;:[[2022]]},&quot;container-title-short&quot;:&quot;&quot;},&quot;isTemporary&quot;:false}]},{&quot;citationID&quot;:&quot;MENDELEY_CITATION_79a0ac7a-5d21-454e-beef-30a43dee9180&quot;,&quot;properties&quot;:{&quot;noteIndex&quot;:0},&quot;isEdited&quot;:false,&quot;manualOverride&quot;:{&quot;isManuallyOverridden&quot;:false,&quot;citeprocText&quot;:&quot;(Cerqueira et al., 2019)&quot;,&quot;manualOverrideText&quot;:&quot;&quot;},&quot;citationTag&quot;:&quot;MENDELEY_CITATION_v3_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&quot;,&quot;citationItems&quot;:[{&quot;id&quot;:&quot;80cb4cd0-162a-3edd-91b3-28001c085f6b&quot;,&quot;itemData&quot;:{&quot;type&quot;:&quot;article-journal&quot;,&quot;id&quot;:&quot;80cb4cd0-162a-3edd-91b3-28001c085f6b&quot;,&quot;title&quot;:&quot;Machine Learning vs Statistical Methods for Time Series Forecasting: Size Matters&quot;,&quot;author&quot;:[{&quot;family&quot;:&quot;Cerqueira&quot;,&quot;given&quot;:&quot;Vitor&quot;,&quot;parse-names&quot;:false,&quot;dropping-particle&quot;:&quot;&quot;,&quot;non-dropping-particle&quot;:&quot;&quot;},{&quot;family&quot;:&quot;Torgo&quot;,&quot;given&quot;:&quot;Luis&quot;,&quot;parse-names&quot;:false,&quot;dropping-particle&quot;:&quot;&quot;,&quot;non-dropping-particle&quot;:&quot;&quot;},{&quot;family&quot;:&quot;Soares&quot;,&quot;given&quot;:&quot;Carlos&quot;,&quot;parse-names&quot;:false,&quot;dropping-particle&quot;:&quot;&quot;,&quot;non-dropping-particle&quot;:&quot;&quot;}],&quot;URL&quot;:&quot;http://arxiv.org/abs/1909.13316&quot;,&quot;issued&quot;:{&quot;date-parts&quot;:[[2019]]},&quot;abstract&quot;:&quot;Time series forecasting is one of the most active research topics. Machine learning methods have been increasingly adopted to solve these predictive tasks. However, in a recent work, these were shown to systematically present a lower predictive performance relative to simple statistical methods. In this work, we counter these results. We show that these are only valid under an extremely low sample size. Using a learning curve method, our results suggest that machine learning methods improve their relative predictive performance as the sample size grows. The code to reproduce the experiments is available at https://github.com/vcerqueira/MLforForecasting.&quot;,&quot;container-title-short&quot;:&quot;&quot;},&quot;isTemporary&quot;:false}]},{&quot;citationID&quot;:&quot;MENDELEY_CITATION_8aba9eef-611c-4e6c-8e1d-b49ad9ab4328&quot;,&quot;properties&quot;:{&quot;noteIndex&quot;:0},&quot;isEdited&quot;:false,&quot;manualOverride&quot;:{&quot;isManuallyOverridden&quot;:false,&quot;citeprocText&quot;:&quot;(Wen et al., 2021)&quot;,&quot;manualOverrideText&quot;:&quot;&quot;},&quot;citationTag&quot;:&quot;MENDELEY_CITATION_v3_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&quot;,&quot;citationItems&quot;:[{&quot;id&quot;:&quot;fe20f69a-3fa1-3fd9-8bf4-e95262db0ac5&quot;,&quot;itemData&quot;:{&quot;type&quot;:&quot;article-journal&quot;,&quot;id&quot;:&quot;fe20f69a-3fa1-3fd9-8bf4-e95262db0ac5&quot;,&quot;title&quot;:&quot;Time Series Data Augmentation for Deep Learning: A Survey&quot;,&quot;author&quot;:[{&quot;family&quot;:&quot;Wen&quot;,&quot;given&quot;:&quot;Qingsong&quot;,&quot;parse-names&quot;:false,&quot;dropping-particle&quot;:&quot;&quot;,&quot;non-dropping-particle&quot;:&quot;&quot;},{&quot;family&quot;:&quot;Sun&quot;,&quot;given&quot;:&quot;Liang&quot;,&quot;parse-names&quot;:false,&quot;dropping-particle&quot;:&quot;&quot;,&quot;non-dropping-particle&quot;:&quot;&quot;},{&quot;family&quot;:&quot;Yang&quot;,&quot;given&quot;:&quot;Fan&quot;,&quot;parse-names&quot;:false,&quot;dropping-particle&quot;:&quot;&quot;,&quot;non-dropping-particle&quot;:&quot;&quot;},{&quot;family&quot;:&quot;Song&quot;,&quot;given&quot;:&quot;Xiaomin&quot;,&quot;parse-names&quot;:false,&quot;dropping-particle&quot;:&quot;&quot;,&quot;non-dropping-particle&quot;:&quot;&quot;},{&quot;family&quot;:&quot;Gao&quot;,&quot;given&quot;:&quot;Jingkun&quot;,&quot;parse-names&quot;:false,&quot;dropping-particle&quot;:&quot;&quot;,&quot;non-dropping-particle&quot;:&quot;&quot;},{&quot;family&quot;:&quot;Wang&quot;,&quot;given&quot;:&quot;Xue&quot;,&quot;parse-names&quot;:false,&quot;dropping-particle&quot;:&quot;&quot;,&quot;non-dropping-particle&quot;:&quot;&quot;},{&quot;family&quot;:&quot;Xu&quot;,&quot;given&quot;:&quot;Huan&quot;,&quot;parse-names&quot;:false,&quot;dropping-particle&quot;:&quot;&quot;,&quot;non-dropping-particle&quot;:&quot;&quot;}],&quot;container-title&quot;:&quot;IJCAI International Joint Conference on Artificial Intelligence&quot;,&quot;DOI&quot;:&quot;10.24963/ijcai.2021/631&quot;,&quot;ISBN&quot;:&quot;9780999241196&quot;,&quot;ISSN&quot;:&quot;10450823&quot;,&quot;issued&quot;:{&quot;date-parts&quot;:[[2021]]},&quot;page&quot;:&quot;4653-4660&quot;,&quot;abstract&quot;:&quot;Deep learning performs remarkably well on many time series analysis tasks recently. The superior performance of deep neural networks relies heavily on a large number of training data to avoid overfitting. However, the labeled data of many real-world time series applications may be limited such as classification in medical time series and anomaly detection in AIOps. As an effective way to enhance the size and quality of the training data, data augmentation is crucial to the successful application of deep learning models on time series data. In this paper, we systematically review different data augmentation methods for time series. We propose a taxonomy for the reviewed methods, and then provide a structured review for these methods by highlighting their strengths and limitations. We also empirically compare different data augmentation methods for different tasks including time series classification, anomaly detection, and forecasting. Finally, we discuss and highlight five future directions to provide useful research guidance.&quot;,&quot;container-title-short&quot;:&quot;&quot;},&quot;isTemporary&quot;:false}]},{&quot;citationID&quot;:&quot;MENDELEY_CITATION_9ebdf2d2-3719-4f83-9c29-f64761b0505c&quot;,&quot;properties&quot;:{&quot;noteIndex&quot;:0},&quot;isEdited&quot;:false,&quot;manualOverride&quot;:{&quot;isManuallyOverridden&quot;:false,&quot;citeprocText&quot;:&quot;(Um et al., 2017)&quot;,&quot;manualOverrideText&quot;:&quot;&quot;},&quot;citationTag&quot;:&quot;MENDELEY_CITATION_v3_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&quot;,&quot;citationItems&quot;:[{&quot;id&quot;:&quot;94564c49-76b0-3df3-8f45-ffbff0c0b37c&quot;,&quot;itemData&quot;:{&quot;type&quot;:&quot;article-journal&quot;,&quot;id&quot;:&quot;94564c49-76b0-3df3-8f45-ffbff0c0b37c&quot;,&quot;title&quot;:&quot;Data augmentation of wearable sensor data for Parkinson's disease monitoring using convolutional neural networks&quot;,&quot;author&quot;:[{&quot;family&quot;:&quot;Um&quot;,&quot;given&quot;:&quot;Terry T.&quot;,&quot;parse-names&quot;:false,&quot;dropping-particle&quot;:&quot;&quot;,&quot;non-dropping-particle&quot;:&quot;&quot;},{&quot;family&quot;:&quot;Pfister&quot;,&quot;given&quot;:&quot;Franz M.J.&quot;,&quot;parse-names&quot;:false,&quot;dropping-particle&quot;:&quot;&quot;,&quot;non-dropping-particle&quot;:&quot;&quot;},{&quot;family&quot;:&quot;Pichler&quot;,&quot;given&quot;:&quot;Daniel&quot;,&quot;parse-names&quot;:false,&quot;dropping-particle&quot;:&quot;&quot;,&quot;non-dropping-particle&quot;:&quot;&quot;},{&quot;family&quot;:&quot;Endo&quot;,&quot;given&quot;:&quot;Satoshi&quot;,&quot;parse-names&quot;:false,&quot;dropping-particle&quot;:&quot;&quot;,&quot;non-dropping-particle&quot;:&quot;&quot;},{&quot;family&quot;:&quot;Lang&quot;,&quot;given&quot;:&quot;Muriel&quot;,&quot;parse-names&quot;:false,&quot;dropping-particle&quot;:&quot;&quot;,&quot;non-dropping-particle&quot;:&quot;&quot;},{&quot;family&quot;:&quot;Hirche&quot;,&quot;given&quot;:&quot;Sandra&quot;,&quot;parse-names&quot;:false,&quot;dropping-particle&quot;:&quot;&quot;,&quot;non-dropping-particle&quot;:&quot;&quot;},{&quot;family&quot;:&quot;Fietzek&quot;,&quot;given&quot;:&quot;Urban&quot;,&quot;parse-names&quot;:false,&quot;dropping-particle&quot;:&quot;&quot;,&quot;non-dropping-particle&quot;:&quot;&quot;},{&quot;family&quot;:&quot;Kulic&quot;,&quot;given&quot;:&quot;Dana&quot;,&quot;parse-names&quot;:false,&quot;dropping-particle&quot;:&quot;&quot;,&quot;non-dropping-particle&quot;:&quot;&quot;}],&quot;container-title&quot;:&quot;ICMI 2017 - Proceedings of the 19th ACM International Conference on Multimodal Interaction&quot;,&quot;DOI&quot;:&quot;10.1145/3136755.3136817&quot;,&quot;ISBN&quot;:&quot;9781450355438&quot;,&quot;issued&quot;:{&quot;date-parts&quot;:[[2017]]},&quot;page&quot;:&quot;216-220&quot;,&quot;abstract&quot;:&quot;While convolutional neural networks (CNNs) have been successfully applied to many challenging classification applications, they typically require large datasets for training. When the availability of labeled data is limited, data augmentation is a critical preprocessing step for CNNs. However, data augmentation for wearable sensor data has not been deeply investigated yet. In this paper, various data augmentation methods for wearable sensor data are proposed. The proposed methods and CNNs are applied to the classification of the motor state of Parkinson's Disease patients, which is challenging due to small dataset size, noisy labels, and large intra-class variability. Appropriate augmentation improves the classification performance from 77.54% to 86.88%.&quot;,&quot;volume&quot;:&quot;2017-Janua&quot;,&quot;container-title-short&quot;:&quot;&quot;},&quot;isTemporary&quot;:false}]},{&quot;citationID&quot;:&quot;MENDELEY_CITATION_9fcb8ff5-d350-405c-98de-d7b95e9194ab&quot;,&quot;properties&quot;:{&quot;noteIndex&quot;:0},&quot;isEdited&quot;:false,&quot;manualOverride&quot;:{&quot;isManuallyOverridden&quot;:false,&quot;citeprocText&quot;:&quot;(Molnar, 2022)&quot;,&quot;manualOverrideText&quot;:&quot;&quot;},&quot;citationTag&quot;:&quot;MENDELEY_CITATION_v3_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&quot;,&quot;citationItems&quot;:[{&quot;id&quot;:&quot;0db429e5-af6a-3166-8603-bbbdbe7b4ca0&quot;,&quot;itemData&quot;:{&quot;type&quot;:&quot;book&quot;,&quot;id&quot;:&quot;0db429e5-af6a-3166-8603-bbbdbe7b4ca0&quot;,&quot;title&quot;:&quot;Modeling Mindsets : the many cultures of learning from data&quot;,&quot;author&quot;:[{&quot;family&quot;:&quot;Molnar&quot;,&quot;given&quot;:&quot;Christoph&quot;,&quot;parse-names&quot;:false,&quot;dropping-particle&quot;:&quot;&quot;,&quot;non-dropping-particle&quot;:&quot;&quot;}],&quot;ISBN&quot;:&quot;9798358729339&quot;,&quot;issued&quot;:{&quot;date-parts&quot;:[[2022]]},&quot;abstract&quot;:&quot;1. Auflage.&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E8E93A-1683-4317-838D-955CCF926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2864</Words>
  <Characters>16327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19153</CharactersWithSpaces>
  <SharedDoc>false</SharedDoc>
  <HLinks>
    <vt:vector size="6" baseType="variant">
      <vt:variant>
        <vt:i4>3801143</vt:i4>
      </vt:variant>
      <vt:variant>
        <vt:i4>0</vt:i4>
      </vt:variant>
      <vt:variant>
        <vt:i4>0</vt:i4>
      </vt:variant>
      <vt:variant>
        <vt:i4>5</vt:i4>
      </vt:variant>
      <vt:variant>
        <vt:lpwstr>https://edis.ifas.ufl.edu/publication/AE529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Botache, Eduart A.</dc:creator>
  <cp:keywords/>
  <cp:lastModifiedBy>Botache, Eduart A.</cp:lastModifiedBy>
  <cp:revision>2</cp:revision>
  <dcterms:created xsi:type="dcterms:W3CDTF">2023-07-31T19:57:00Z</dcterms:created>
  <dcterms:modified xsi:type="dcterms:W3CDTF">2023-07-31T19:57:00Z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ecce126c83d63071ebe158c7533b71f86eedea604e238f243f8492147b474e0a</vt:lpwstr>
  </property>
</Properties>
</file>